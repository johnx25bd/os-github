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59C38" w14:textId="77777777" w:rsidR="00CB6746" w:rsidRPr="00CB6746" w:rsidRDefault="00CB6746" w:rsidP="00D22FF3">
      <w:pPr>
        <w:spacing w:after="60" w:line="240" w:lineRule="auto"/>
        <w:outlineLvl w:val="0"/>
        <w:rPr>
          <w:rFonts w:eastAsia="Times New Roman"/>
          <w:lang w:eastAsia="en-GB"/>
        </w:rPr>
      </w:pPr>
      <w:r w:rsidRPr="00CB6746">
        <w:rPr>
          <w:rFonts w:eastAsia="Times New Roman"/>
          <w:lang w:eastAsia="en-GB"/>
        </w:rPr>
        <w:t>1: Introducing Spatial</w:t>
      </w:r>
    </w:p>
    <w:p w14:paraId="01C6EFE2" w14:textId="0C52905E" w:rsidR="00CB6746" w:rsidRPr="00CB6746" w:rsidRDefault="00CB6746" w:rsidP="00CB6746">
      <w:pPr>
        <w:spacing w:before="100" w:beforeAutospacing="1" w:after="100" w:afterAutospacing="1" w:line="240" w:lineRule="auto"/>
        <w:rPr>
          <w:rFonts w:ascii="Palatino Linotype" w:eastAsia="Times New Roman" w:hAnsi="Palatino Linotype" w:cs="Times New Roman"/>
          <w:color w:val="1B1E23"/>
          <w:sz w:val="26"/>
          <w:szCs w:val="26"/>
          <w:lang w:eastAsia="en-GB"/>
        </w:rPr>
      </w:pPr>
      <w:r w:rsidRPr="00CB6746">
        <w:rPr>
          <w:rFonts w:ascii="Palatino Linotype" w:eastAsia="Times New Roman" w:hAnsi="Palatino Linotype" w:cs="Times New Roman"/>
          <w:color w:val="1B1E23"/>
          <w:sz w:val="26"/>
          <w:szCs w:val="26"/>
          <w:lang w:eastAsia="en-GB"/>
        </w:rPr>
        <w:t>Maps are incredibly useful things. We use maps to understand reality, to decide on where to navigate, make sense of where we are - without maps, we are, quite often, lost. Maps are tools we have come to rely on to survive and thrive.</w:t>
      </w:r>
    </w:p>
    <w:p w14:paraId="47ED54EB" w14:textId="419E2796" w:rsidR="00CB6746" w:rsidRPr="00CB6746" w:rsidRDefault="00CB6746" w:rsidP="00CB6746">
      <w:pPr>
        <w:spacing w:before="100" w:beforeAutospacing="1" w:after="100" w:afterAutospacing="1" w:line="240" w:lineRule="auto"/>
        <w:rPr>
          <w:rFonts w:ascii="Palatino Linotype" w:eastAsia="Times New Roman" w:hAnsi="Palatino Linotype" w:cs="Times New Roman"/>
          <w:color w:val="1B1E23"/>
          <w:sz w:val="26"/>
          <w:szCs w:val="26"/>
          <w:lang w:eastAsia="en-GB"/>
        </w:rPr>
      </w:pPr>
      <w:r w:rsidRPr="00CB6746">
        <w:rPr>
          <w:rFonts w:ascii="Palatino Linotype" w:eastAsia="Times New Roman" w:hAnsi="Palatino Linotype" w:cs="Times New Roman"/>
          <w:color w:val="1B1E23"/>
          <w:sz w:val="26"/>
          <w:szCs w:val="26"/>
          <w:lang w:eastAsia="en-GB"/>
        </w:rPr>
        <w:t>What is a map? </w:t>
      </w:r>
      <w:hyperlink r:id="rId8" w:history="1">
        <w:r w:rsidRPr="00CB6746">
          <w:rPr>
            <w:rFonts w:ascii="Palatino Linotype" w:eastAsia="Times New Roman" w:hAnsi="Palatino Linotype" w:cs="Times New Roman"/>
            <w:color w:val="3182BD"/>
            <w:sz w:val="26"/>
            <w:szCs w:val="26"/>
            <w:lang w:eastAsia="en-GB"/>
          </w:rPr>
          <w:t>Wikipedia pu</w:t>
        </w:r>
        <w:r w:rsidRPr="00CB6746">
          <w:rPr>
            <w:rFonts w:ascii="Palatino Linotype" w:eastAsia="Times New Roman" w:hAnsi="Palatino Linotype" w:cs="Times New Roman"/>
            <w:color w:val="3182BD"/>
            <w:sz w:val="26"/>
            <w:szCs w:val="26"/>
            <w:lang w:eastAsia="en-GB"/>
          </w:rPr>
          <w:t>t</w:t>
        </w:r>
        <w:r w:rsidRPr="00CB6746">
          <w:rPr>
            <w:rFonts w:ascii="Palatino Linotype" w:eastAsia="Times New Roman" w:hAnsi="Palatino Linotype" w:cs="Times New Roman"/>
            <w:color w:val="3182BD"/>
            <w:sz w:val="26"/>
            <w:szCs w:val="26"/>
            <w:lang w:eastAsia="en-GB"/>
          </w:rPr>
          <w:t>s it concisely:</w:t>
        </w:r>
      </w:hyperlink>
      <w:r w:rsidRPr="00CB6746">
        <w:rPr>
          <w:rFonts w:ascii="Palatino Linotype" w:eastAsia="Times New Roman" w:hAnsi="Palatino Linotype" w:cs="Times New Roman"/>
          <w:color w:val="1B1E23"/>
          <w:sz w:val="26"/>
          <w:szCs w:val="26"/>
          <w:lang w:eastAsia="en-GB"/>
        </w:rPr>
        <w:t> "A map is a </w:t>
      </w:r>
      <w:r w:rsidRPr="00CB6746">
        <w:rPr>
          <w:rFonts w:ascii="Palatino Linotype" w:eastAsia="Times New Roman" w:hAnsi="Palatino Linotype" w:cs="Times New Roman"/>
          <w:i/>
          <w:iCs/>
          <w:color w:val="1B1E23"/>
          <w:sz w:val="26"/>
          <w:szCs w:val="26"/>
          <w:lang w:eastAsia="en-GB"/>
        </w:rPr>
        <w:t>symbolic depiction</w:t>
      </w:r>
      <w:r w:rsidRPr="00CB6746">
        <w:rPr>
          <w:rFonts w:ascii="Palatino Linotype" w:eastAsia="Times New Roman" w:hAnsi="Palatino Linotype" w:cs="Times New Roman"/>
          <w:color w:val="1B1E23"/>
          <w:sz w:val="26"/>
          <w:szCs w:val="26"/>
          <w:lang w:eastAsia="en-GB"/>
        </w:rPr>
        <w:t> </w:t>
      </w:r>
      <w:r w:rsidRPr="00741844">
        <w:rPr>
          <w:rFonts w:ascii="Palatino Linotype" w:eastAsia="Times New Roman" w:hAnsi="Palatino Linotype" w:cs="Times New Roman"/>
          <w:color w:val="1B1E23"/>
          <w:sz w:val="26"/>
          <w:szCs w:val="26"/>
          <w:lang w:eastAsia="en-GB"/>
        </w:rPr>
        <w:t>emphasizing</w:t>
      </w:r>
      <w:r w:rsidRPr="00CB6746">
        <w:rPr>
          <w:rFonts w:ascii="Palatino Linotype" w:eastAsia="Times New Roman" w:hAnsi="Palatino Linotype" w:cs="Times New Roman"/>
          <w:color w:val="1B1E23"/>
          <w:sz w:val="26"/>
          <w:szCs w:val="26"/>
          <w:lang w:eastAsia="en-GB"/>
        </w:rPr>
        <w:t> </w:t>
      </w:r>
      <w:r w:rsidRPr="00CB6746">
        <w:rPr>
          <w:rFonts w:ascii="Palatino Linotype" w:eastAsia="Times New Roman" w:hAnsi="Palatino Linotype" w:cs="Times New Roman"/>
          <w:i/>
          <w:iCs/>
          <w:color w:val="1B1E23"/>
          <w:sz w:val="26"/>
          <w:szCs w:val="26"/>
          <w:lang w:eastAsia="en-GB"/>
        </w:rPr>
        <w:t>relationships</w:t>
      </w:r>
      <w:r w:rsidRPr="00CB6746">
        <w:rPr>
          <w:rFonts w:ascii="Palatino Linotype" w:eastAsia="Times New Roman" w:hAnsi="Palatino Linotype" w:cs="Times New Roman"/>
          <w:color w:val="1B1E23"/>
          <w:sz w:val="26"/>
          <w:szCs w:val="26"/>
          <w:lang w:eastAsia="en-GB"/>
        </w:rPr>
        <w:t> between </w:t>
      </w:r>
      <w:r w:rsidRPr="00CB6746">
        <w:rPr>
          <w:rFonts w:ascii="Palatino Linotype" w:eastAsia="Times New Roman" w:hAnsi="Palatino Linotype" w:cs="Times New Roman"/>
          <w:i/>
          <w:iCs/>
          <w:color w:val="1B1E23"/>
          <w:sz w:val="26"/>
          <w:szCs w:val="26"/>
          <w:lang w:eastAsia="en-GB"/>
        </w:rPr>
        <w:t>elements</w:t>
      </w:r>
      <w:r w:rsidRPr="00CB6746">
        <w:rPr>
          <w:rFonts w:ascii="Palatino Linotype" w:eastAsia="Times New Roman" w:hAnsi="Palatino Linotype" w:cs="Times New Roman"/>
          <w:color w:val="1B1E23"/>
          <w:sz w:val="26"/>
          <w:szCs w:val="26"/>
          <w:lang w:eastAsia="en-GB"/>
        </w:rPr>
        <w:t> of some </w:t>
      </w:r>
      <w:r w:rsidRPr="00CB6746">
        <w:rPr>
          <w:rFonts w:ascii="Palatino Linotype" w:eastAsia="Times New Roman" w:hAnsi="Palatino Linotype" w:cs="Times New Roman"/>
          <w:i/>
          <w:iCs/>
          <w:color w:val="1B1E23"/>
          <w:sz w:val="26"/>
          <w:szCs w:val="26"/>
          <w:lang w:eastAsia="en-GB"/>
        </w:rPr>
        <w:t>space</w:t>
      </w:r>
      <w:r w:rsidRPr="00CB6746">
        <w:rPr>
          <w:rFonts w:ascii="Palatino Linotype" w:eastAsia="Times New Roman" w:hAnsi="Palatino Linotype" w:cs="Times New Roman"/>
          <w:color w:val="1B1E23"/>
          <w:sz w:val="26"/>
          <w:szCs w:val="26"/>
          <w:lang w:eastAsia="en-GB"/>
        </w:rPr>
        <w:t>." This definition captures the breadth of things we describe as "maps": from the traditional - paper </w:t>
      </w:r>
      <w:proofErr w:type="spellStart"/>
      <w:r w:rsidRPr="00CB6746">
        <w:rPr>
          <w:rFonts w:ascii="Palatino Linotype" w:eastAsia="Times New Roman" w:hAnsi="Palatino Linotype" w:cs="Times New Roman"/>
          <w:color w:val="1B1E23"/>
          <w:sz w:val="26"/>
          <w:szCs w:val="26"/>
          <w:lang w:eastAsia="en-GB"/>
        </w:rPr>
        <w:fldChar w:fldCharType="begin"/>
      </w:r>
      <w:r w:rsidRPr="00CB6746">
        <w:rPr>
          <w:rFonts w:ascii="Palatino Linotype" w:eastAsia="Times New Roman" w:hAnsi="Palatino Linotype" w:cs="Times New Roman"/>
          <w:color w:val="1B1E23"/>
          <w:sz w:val="26"/>
          <w:szCs w:val="26"/>
          <w:lang w:eastAsia="en-GB"/>
        </w:rPr>
        <w:instrText xml:space="preserve"> HYPERLINK "https://www.ordnancesurvey.co.uk/shop/maps.html" </w:instrText>
      </w:r>
      <w:r w:rsidRPr="00CB6746">
        <w:rPr>
          <w:rFonts w:ascii="Palatino Linotype" w:eastAsia="Times New Roman" w:hAnsi="Palatino Linotype" w:cs="Times New Roman"/>
          <w:color w:val="1B1E23"/>
          <w:sz w:val="26"/>
          <w:szCs w:val="26"/>
          <w:lang w:eastAsia="en-GB"/>
        </w:rPr>
        <w:fldChar w:fldCharType="separate"/>
      </w:r>
      <w:r w:rsidRPr="00CB6746">
        <w:rPr>
          <w:rFonts w:ascii="Palatino Linotype" w:eastAsia="Times New Roman" w:hAnsi="Palatino Linotype" w:cs="Times New Roman"/>
          <w:color w:val="3182BD"/>
          <w:sz w:val="26"/>
          <w:szCs w:val="26"/>
          <w:lang w:eastAsia="en-GB"/>
        </w:rPr>
        <w:t>LandRanger</w:t>
      </w:r>
      <w:proofErr w:type="spellEnd"/>
      <w:r w:rsidRPr="00CB6746">
        <w:rPr>
          <w:rFonts w:ascii="Palatino Linotype" w:eastAsia="Times New Roman" w:hAnsi="Palatino Linotype" w:cs="Times New Roman"/>
          <w:color w:val="3182BD"/>
          <w:sz w:val="26"/>
          <w:szCs w:val="26"/>
          <w:lang w:eastAsia="en-GB"/>
        </w:rPr>
        <w:t xml:space="preserve"> maps</w:t>
      </w:r>
      <w:r w:rsidRPr="00CB6746">
        <w:rPr>
          <w:rFonts w:ascii="Palatino Linotype" w:eastAsia="Times New Roman" w:hAnsi="Palatino Linotype" w:cs="Times New Roman"/>
          <w:color w:val="1B1E23"/>
          <w:sz w:val="26"/>
          <w:szCs w:val="26"/>
          <w:lang w:eastAsia="en-GB"/>
        </w:rPr>
        <w:fldChar w:fldCharType="end"/>
      </w:r>
      <w:r w:rsidRPr="00CB6746">
        <w:rPr>
          <w:rFonts w:ascii="Palatino Linotype" w:eastAsia="Times New Roman" w:hAnsi="Palatino Linotype" w:cs="Times New Roman"/>
          <w:color w:val="1B1E23"/>
          <w:sz w:val="26"/>
          <w:szCs w:val="26"/>
          <w:lang w:eastAsia="en-GB"/>
        </w:rPr>
        <w:t> hikers use to explore the Scottish Highlands - to the more conceptual - a mind map of ideas around a topic, or a site map of pages of a website, or a map representing a network of firms competing in a market. In every case, accurate maps can help us understand a space in a more complete way than we can by simply observing it directly. Mapmakers do this by designing abstract representations of the space and the features within it.</w:t>
      </w:r>
    </w:p>
    <w:p w14:paraId="76DF8E77" w14:textId="251923EF" w:rsidR="00CB6746" w:rsidRPr="00CB6746" w:rsidRDefault="00CB6746" w:rsidP="00CB6746">
      <w:pPr>
        <w:spacing w:before="100" w:beforeAutospacing="1" w:after="100" w:afterAutospacing="1" w:line="240" w:lineRule="auto"/>
        <w:rPr>
          <w:rFonts w:ascii="Palatino Linotype" w:eastAsia="Times New Roman" w:hAnsi="Palatino Linotype" w:cs="Times New Roman"/>
          <w:color w:val="1B1E23"/>
          <w:sz w:val="26"/>
          <w:szCs w:val="26"/>
          <w:lang w:eastAsia="en-GB"/>
        </w:rPr>
      </w:pPr>
      <w:r>
        <w:rPr>
          <w:noProof/>
        </w:rPr>
        <w:drawing>
          <wp:inline distT="0" distB="0" distL="0" distR="0" wp14:anchorId="516E3FFF" wp14:editId="5C21E7E4">
            <wp:extent cx="2317750" cy="315050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tretch>
                      <a:fillRect/>
                    </a:stretch>
                  </pic:blipFill>
                  <pic:spPr>
                    <a:xfrm flipV="1">
                      <a:off x="0" y="0"/>
                      <a:ext cx="2317750" cy="3150507"/>
                    </a:xfrm>
                    <a:prstGeom prst="rect">
                      <a:avLst/>
                    </a:prstGeom>
                  </pic:spPr>
                </pic:pic>
              </a:graphicData>
            </a:graphic>
          </wp:inline>
        </w:drawing>
      </w:r>
      <w:r w:rsidRPr="0A0F3A9D">
        <w:rPr>
          <w:rFonts w:ascii="Palatino Linotype" w:eastAsia="Times New Roman" w:hAnsi="Palatino Linotype" w:cs="Times New Roman"/>
          <w:color w:val="1B1E23"/>
          <w:sz w:val="26"/>
          <w:szCs w:val="26"/>
          <w:lang w:eastAsia="en-GB"/>
        </w:rPr>
        <w:t> </w:t>
      </w:r>
      <w:r>
        <w:rPr>
          <w:noProof/>
        </w:rPr>
        <w:drawing>
          <wp:inline distT="0" distB="0" distL="0" distR="0" wp14:anchorId="0D9A0649" wp14:editId="555104EA">
            <wp:extent cx="3239770" cy="215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39770" cy="2158650"/>
                    </a:xfrm>
                    <a:prstGeom prst="rect">
                      <a:avLst/>
                    </a:prstGeom>
                  </pic:spPr>
                </pic:pic>
              </a:graphicData>
            </a:graphic>
          </wp:inline>
        </w:drawing>
      </w:r>
    </w:p>
    <w:p w14:paraId="79696CEE" w14:textId="77777777" w:rsidR="00CB6746" w:rsidRPr="00CB6746" w:rsidRDefault="00CB6746" w:rsidP="2C2E3D5F">
      <w:pPr>
        <w:spacing w:before="100" w:beforeAutospacing="1" w:after="260" w:line="240" w:lineRule="auto"/>
        <w:rPr>
          <w:rFonts w:ascii="Palatino Linotype" w:eastAsia="Times New Roman" w:hAnsi="Palatino Linotype" w:cs="Times New Roman"/>
          <w:color w:val="1B1E23"/>
          <w:sz w:val="26"/>
          <w:szCs w:val="26"/>
          <w:lang w:eastAsia="en-GB"/>
        </w:rPr>
      </w:pPr>
      <w:r w:rsidRPr="2C2E3D5F">
        <w:rPr>
          <w:rFonts w:ascii="Palatino Linotype" w:eastAsia="Times New Roman" w:hAnsi="Palatino Linotype" w:cs="Times New Roman"/>
          <w:i/>
          <w:iCs/>
          <w:color w:val="1B1E23"/>
          <w:sz w:val="26"/>
          <w:szCs w:val="26"/>
          <w:lang w:eastAsia="en-GB"/>
        </w:rPr>
        <w:t>The Babylonian </w:t>
      </w:r>
      <w:r w:rsidRPr="00D22FF3">
        <w:rPr>
          <w:rFonts w:ascii="Palatino Linotype" w:eastAsia="Times New Roman" w:hAnsi="Palatino Linotype" w:cs="Times New Roman"/>
          <w:b/>
          <w:bCs/>
          <w:i/>
          <w:iCs/>
          <w:color w:val="1B1E23"/>
          <w:sz w:val="26"/>
          <w:szCs w:val="26"/>
          <w:lang w:eastAsia="en-GB"/>
        </w:rPr>
        <w:t>Imago Mundi</w:t>
      </w:r>
      <w:r w:rsidRPr="2C2E3D5F">
        <w:rPr>
          <w:rFonts w:ascii="Palatino Linotype" w:eastAsia="Times New Roman" w:hAnsi="Palatino Linotype" w:cs="Times New Roman"/>
          <w:i/>
          <w:iCs/>
          <w:color w:val="1B1E23"/>
          <w:sz w:val="26"/>
          <w:szCs w:val="26"/>
          <w:lang w:eastAsia="en-GB"/>
        </w:rPr>
        <w:t>, the </w:t>
      </w:r>
      <w:hyperlink r:id="rId11">
        <w:r w:rsidRPr="2C2E3D5F">
          <w:rPr>
            <w:rFonts w:ascii="Palatino Linotype" w:eastAsia="Times New Roman" w:hAnsi="Palatino Linotype" w:cs="Times New Roman"/>
            <w:i/>
            <w:iCs/>
            <w:color w:val="3182BD"/>
            <w:sz w:val="26"/>
            <w:szCs w:val="26"/>
            <w:lang w:eastAsia="en-GB"/>
          </w:rPr>
          <w:t>oldest known map of the world</w:t>
        </w:r>
      </w:hyperlink>
      <w:r w:rsidRPr="2C2E3D5F">
        <w:rPr>
          <w:rFonts w:ascii="Palatino Linotype" w:eastAsia="Times New Roman" w:hAnsi="Palatino Linotype" w:cs="Times New Roman"/>
          <w:i/>
          <w:iCs/>
          <w:color w:val="1B1E23"/>
          <w:sz w:val="26"/>
          <w:szCs w:val="26"/>
          <w:lang w:eastAsia="en-GB"/>
        </w:rPr>
        <w:t xml:space="preserve">, alongside a </w:t>
      </w:r>
      <w:commentRangeStart w:id="0"/>
      <w:commentRangeStart w:id="1"/>
      <w:commentRangeStart w:id="2"/>
      <w:r w:rsidRPr="2C2E3D5F">
        <w:rPr>
          <w:rFonts w:ascii="Palatino Linotype" w:eastAsia="Times New Roman" w:hAnsi="Palatino Linotype" w:cs="Times New Roman"/>
          <w:i/>
          <w:iCs/>
          <w:color w:val="1B1E23"/>
          <w:sz w:val="26"/>
          <w:szCs w:val="26"/>
          <w:lang w:eastAsia="en-GB"/>
        </w:rPr>
        <w:t xml:space="preserve">shaded relief map </w:t>
      </w:r>
      <w:commentRangeEnd w:id="0"/>
      <w:r>
        <w:rPr>
          <w:rStyle w:val="CommentReference"/>
        </w:rPr>
        <w:commentReference w:id="0"/>
      </w:r>
      <w:commentRangeEnd w:id="1"/>
      <w:r>
        <w:rPr>
          <w:rStyle w:val="CommentReference"/>
        </w:rPr>
        <w:commentReference w:id="1"/>
      </w:r>
      <w:commentRangeEnd w:id="2"/>
      <w:r w:rsidR="000035EE">
        <w:rPr>
          <w:rStyle w:val="CommentReference"/>
        </w:rPr>
        <w:commentReference w:id="2"/>
      </w:r>
      <w:r w:rsidRPr="2C2E3D5F">
        <w:rPr>
          <w:rFonts w:ascii="Palatino Linotype" w:eastAsia="Times New Roman" w:hAnsi="Palatino Linotype" w:cs="Times New Roman"/>
          <w:i/>
          <w:iCs/>
          <w:color w:val="1B1E23"/>
          <w:sz w:val="26"/>
          <w:szCs w:val="26"/>
          <w:lang w:eastAsia="en-GB"/>
        </w:rPr>
        <w:t>created using the </w:t>
      </w:r>
      <w:hyperlink r:id="rId16">
        <w:r w:rsidRPr="2C2E3D5F">
          <w:rPr>
            <w:rFonts w:ascii="Palatino Linotype" w:eastAsia="Times New Roman" w:hAnsi="Palatino Linotype" w:cs="Times New Roman"/>
            <w:i/>
            <w:iCs/>
            <w:color w:val="3182BD"/>
            <w:sz w:val="26"/>
            <w:szCs w:val="26"/>
            <w:lang w:eastAsia="en-GB"/>
          </w:rPr>
          <w:t>OS Terrain 5 digital elevation model</w:t>
        </w:r>
      </w:hyperlink>
      <w:r w:rsidRPr="2C2E3D5F">
        <w:rPr>
          <w:rFonts w:ascii="Palatino Linotype" w:eastAsia="Times New Roman" w:hAnsi="Palatino Linotype" w:cs="Times New Roman"/>
          <w:i/>
          <w:iCs/>
          <w:color w:val="1B1E23"/>
          <w:sz w:val="26"/>
          <w:szCs w:val="26"/>
          <w:lang w:eastAsia="en-GB"/>
        </w:rPr>
        <w:t>.</w:t>
      </w:r>
    </w:p>
    <w:p w14:paraId="5C84D07C" w14:textId="2C0085FF" w:rsidR="00CB6746" w:rsidRPr="00CB6746" w:rsidDel="00D22FF3" w:rsidRDefault="00CB6746" w:rsidP="00D22FF3">
      <w:pPr>
        <w:spacing w:after="60" w:line="240" w:lineRule="auto"/>
        <w:outlineLvl w:val="1"/>
        <w:rPr>
          <w:del w:id="3" w:author="John Hoopes" w:date="2021-02-18T12:53:00Z"/>
        </w:rPr>
        <w:pPrChange w:id="4" w:author="John Hoopes" w:date="2021-02-18T12:53:00Z">
          <w:pPr>
            <w:spacing w:after="60" w:line="240" w:lineRule="auto"/>
            <w:outlineLvl w:val="1"/>
          </w:pPr>
        </w:pPrChange>
      </w:pPr>
      <w:del w:id="5" w:author="John Hoopes" w:date="2021-02-18T12:53:00Z">
        <w:r w:rsidRPr="00CB6746" w:rsidDel="00D22FF3">
          <w:delText>A guide to spatial data</w:delText>
        </w:r>
      </w:del>
    </w:p>
    <w:p w14:paraId="6E3EFFC8" w14:textId="37F91B43" w:rsidR="00CB6746" w:rsidRPr="00CB6746" w:rsidDel="00D22FF3" w:rsidRDefault="00CB6746" w:rsidP="00D22FF3">
      <w:pPr>
        <w:spacing w:after="60" w:afterAutospacing="1" w:line="240" w:lineRule="auto"/>
        <w:outlineLvl w:val="1"/>
        <w:rPr>
          <w:del w:id="6" w:author="John Hoopes" w:date="2021-02-18T12:53:00Z"/>
          <w:rFonts w:ascii="Palatino Linotype" w:eastAsia="Times New Roman" w:hAnsi="Palatino Linotype" w:cs="Times New Roman"/>
          <w:color w:val="1B1E23"/>
          <w:sz w:val="26"/>
          <w:szCs w:val="26"/>
          <w:lang w:eastAsia="en-GB"/>
        </w:rPr>
        <w:pPrChange w:id="7" w:author="John Hoopes" w:date="2021-02-18T12:53:00Z">
          <w:pPr>
            <w:spacing w:after="100" w:afterAutospacing="1" w:line="240" w:lineRule="auto"/>
          </w:pPr>
        </w:pPrChange>
      </w:pPr>
      <w:del w:id="8" w:author="John Hoopes" w:date="2021-02-18T12:53:00Z">
        <w:r w:rsidRPr="00CB6746" w:rsidDel="00D22FF3">
          <w:rPr>
            <w:rFonts w:ascii="Palatino Linotype" w:eastAsia="Times New Roman" w:hAnsi="Palatino Linotype" w:cs="Times New Roman"/>
            <w:color w:val="1B1E23"/>
            <w:sz w:val="26"/>
            <w:szCs w:val="26"/>
            <w:lang w:eastAsia="en-GB"/>
          </w:rPr>
          <w:delText xml:space="preserve">This guide </w:delText>
        </w:r>
        <w:r w:rsidRPr="00741844" w:rsidDel="00D22FF3">
          <w:rPr>
            <w:rFonts w:ascii="Palatino Linotype" w:eastAsia="Times New Roman" w:hAnsi="Palatino Linotype" w:cs="Times New Roman"/>
            <w:color w:val="1B1E23"/>
            <w:sz w:val="26"/>
            <w:szCs w:val="26"/>
            <w:lang w:eastAsia="en-GB"/>
          </w:rPr>
          <w:delText>focusses</w:delText>
        </w:r>
        <w:r w:rsidRPr="00CB6746" w:rsidDel="00D22FF3">
          <w:rPr>
            <w:rFonts w:ascii="Palatino Linotype" w:eastAsia="Times New Roman" w:hAnsi="Palatino Linotype" w:cs="Times New Roman"/>
            <w:color w:val="1B1E23"/>
            <w:sz w:val="26"/>
            <w:szCs w:val="26"/>
            <w:lang w:eastAsia="en-GB"/>
          </w:rPr>
          <w:delText xml:space="preserve"> on physical space and symbolic depictions of physical space on the scale most familiar to humans: geographic maps. Ordnance Survey has been making maps and collecting location data</w:delText>
        </w:r>
        <w:r w:rsidRPr="00CB6746" w:rsidDel="00D22FF3">
          <w:rPr>
            <w:rFonts w:ascii="Times New Roman" w:eastAsia="Times New Roman" w:hAnsi="Times New Roman" w:cs="Times New Roman"/>
            <w:color w:val="1B1E23"/>
            <w:sz w:val="26"/>
            <w:szCs w:val="26"/>
            <w:lang w:eastAsia="en-GB"/>
          </w:rPr>
          <w:delText> </w:delText>
        </w:r>
        <w:r w:rsidR="00D22FF3" w:rsidDel="00D22FF3">
          <w:fldChar w:fldCharType="begin"/>
        </w:r>
        <w:r w:rsidR="00D22FF3" w:rsidDel="00D22FF3">
          <w:delInstrText xml:space="preserve"> HYPERLINK "https://www.ordnancesurvey.co.uk/about/history" </w:delInstrText>
        </w:r>
        <w:r w:rsidR="00D22FF3" w:rsidDel="00D22FF3">
          <w:fldChar w:fldCharType="separate"/>
        </w:r>
        <w:r w:rsidRPr="00CB6746" w:rsidDel="00D22FF3">
          <w:rPr>
            <w:rFonts w:ascii="Palatino Linotype" w:eastAsia="Times New Roman" w:hAnsi="Palatino Linotype" w:cs="Times New Roman"/>
            <w:color w:val="3182BD"/>
            <w:sz w:val="26"/>
            <w:szCs w:val="26"/>
            <w:lang w:eastAsia="en-GB"/>
          </w:rPr>
          <w:delText>for centuries</w:delText>
        </w:r>
        <w:r w:rsidR="00D22FF3" w:rsidDel="00D22FF3">
          <w:rPr>
            <w:rFonts w:ascii="Palatino Linotype" w:eastAsia="Times New Roman" w:hAnsi="Palatino Linotype" w:cs="Times New Roman"/>
            <w:color w:val="3182BD"/>
            <w:sz w:val="26"/>
            <w:szCs w:val="26"/>
            <w:lang w:eastAsia="en-GB"/>
          </w:rPr>
          <w:fldChar w:fldCharType="end"/>
        </w:r>
        <w:r w:rsidRPr="00CB6746" w:rsidDel="00D22FF3">
          <w:rPr>
            <w:rFonts w:ascii="Palatino Linotype" w:eastAsia="Times New Roman" w:hAnsi="Palatino Linotype" w:cs="Times New Roman"/>
            <w:color w:val="1B1E23"/>
            <w:sz w:val="26"/>
            <w:szCs w:val="26"/>
            <w:lang w:eastAsia="en-GB"/>
          </w:rPr>
          <w:delText>. We have always operated at the cutting edge of cartography, and remain committed to this tradition of innovation as we look forward into the 21st century. Our goal in creating this resource is to provide competent programmers and analytical thinkers a strong enough grounding in the</w:delText>
        </w:r>
        <w:r w:rsidRPr="00CB6746" w:rsidDel="00D22FF3">
          <w:rPr>
            <w:rFonts w:ascii="Times New Roman" w:eastAsia="Times New Roman" w:hAnsi="Times New Roman" w:cs="Times New Roman"/>
            <w:color w:val="1B1E23"/>
            <w:sz w:val="26"/>
            <w:szCs w:val="26"/>
            <w:lang w:eastAsia="en-GB"/>
          </w:rPr>
          <w:delText> </w:delText>
        </w:r>
        <w:r w:rsidRPr="00CB6746" w:rsidDel="00D22FF3">
          <w:rPr>
            <w:rFonts w:ascii="Palatino Linotype" w:eastAsia="Times New Roman" w:hAnsi="Palatino Linotype" w:cs="Times New Roman"/>
            <w:color w:val="1B1E23"/>
            <w:sz w:val="26"/>
            <w:szCs w:val="26"/>
            <w:lang w:eastAsia="en-GB"/>
          </w:rPr>
          <w:delText>theory</w:delText>
        </w:r>
        <w:r w:rsidRPr="00CB6746" w:rsidDel="00D22FF3">
          <w:rPr>
            <w:rFonts w:ascii="Times New Roman" w:eastAsia="Times New Roman" w:hAnsi="Times New Roman" w:cs="Times New Roman"/>
            <w:color w:val="1B1E23"/>
            <w:sz w:val="26"/>
            <w:szCs w:val="26"/>
            <w:lang w:eastAsia="en-GB"/>
          </w:rPr>
          <w:delText> </w:delText>
        </w:r>
        <w:r w:rsidRPr="00CB6746" w:rsidDel="00D22FF3">
          <w:rPr>
            <w:rFonts w:ascii="Palatino Linotype" w:eastAsia="Times New Roman" w:hAnsi="Palatino Linotype" w:cs="Times New Roman"/>
            <w:color w:val="1B1E23"/>
            <w:sz w:val="26"/>
            <w:szCs w:val="26"/>
            <w:lang w:eastAsia="en-GB"/>
          </w:rPr>
          <w:delText>of spatial data to build and develop sophisticated</w:delText>
        </w:r>
        <w:r w:rsidRPr="00CB6746" w:rsidDel="00D22FF3">
          <w:rPr>
            <w:rFonts w:ascii="Times New Roman" w:eastAsia="Times New Roman" w:hAnsi="Times New Roman" w:cs="Times New Roman"/>
            <w:color w:val="1B1E23"/>
            <w:sz w:val="26"/>
            <w:szCs w:val="26"/>
            <w:lang w:eastAsia="en-GB"/>
          </w:rPr>
          <w:delText> </w:delText>
        </w:r>
        <w:r w:rsidRPr="00CB6746" w:rsidDel="00D22FF3">
          <w:rPr>
            <w:rFonts w:ascii="Palatino Linotype" w:eastAsia="Times New Roman" w:hAnsi="Palatino Linotype" w:cs="Times New Roman"/>
            <w:color w:val="1B1E23"/>
            <w:sz w:val="26"/>
            <w:szCs w:val="26"/>
            <w:lang w:eastAsia="en-GB"/>
          </w:rPr>
          <w:delText>applied</w:delText>
        </w:r>
        <w:r w:rsidRPr="00CB6746" w:rsidDel="00D22FF3">
          <w:rPr>
            <w:rFonts w:ascii="Times New Roman" w:eastAsia="Times New Roman" w:hAnsi="Times New Roman" w:cs="Times New Roman"/>
            <w:color w:val="1B1E23"/>
            <w:sz w:val="26"/>
            <w:szCs w:val="26"/>
            <w:lang w:eastAsia="en-GB"/>
          </w:rPr>
          <w:delText> </w:delText>
        </w:r>
        <w:r w:rsidRPr="00CB6746" w:rsidDel="00D22FF3">
          <w:rPr>
            <w:rFonts w:ascii="Palatino Linotype" w:eastAsia="Times New Roman" w:hAnsi="Palatino Linotype" w:cs="Times New Roman"/>
            <w:color w:val="1B1E23"/>
            <w:sz w:val="26"/>
            <w:szCs w:val="26"/>
            <w:lang w:eastAsia="en-GB"/>
          </w:rPr>
          <w:delText>uses of spatial data.</w:delText>
        </w:r>
      </w:del>
    </w:p>
    <w:p w14:paraId="01E79A97" w14:textId="6CD11F18" w:rsidR="00CB6746" w:rsidRPr="00CB6746" w:rsidDel="00D22FF3" w:rsidRDefault="00CB6746" w:rsidP="00D22FF3">
      <w:pPr>
        <w:spacing w:after="60" w:afterAutospacing="1" w:line="240" w:lineRule="auto"/>
        <w:outlineLvl w:val="1"/>
        <w:rPr>
          <w:del w:id="9" w:author="John Hoopes" w:date="2021-02-18T12:53:00Z"/>
          <w:rFonts w:ascii="Palatino Linotype" w:eastAsia="Times New Roman" w:hAnsi="Palatino Linotype" w:cs="Times New Roman"/>
          <w:color w:val="1B1E23"/>
          <w:sz w:val="26"/>
          <w:szCs w:val="26"/>
          <w:lang w:eastAsia="en-GB"/>
        </w:rPr>
        <w:pPrChange w:id="10" w:author="John Hoopes" w:date="2021-02-18T12:53:00Z">
          <w:pPr>
            <w:spacing w:after="100" w:afterAutospacing="1" w:line="240" w:lineRule="auto"/>
          </w:pPr>
        </w:pPrChange>
      </w:pPr>
      <w:del w:id="11" w:author="John Hoopes" w:date="2021-02-18T12:53:00Z">
        <w:r w:rsidRPr="00CB6746" w:rsidDel="00D22FF3">
          <w:rPr>
            <w:rFonts w:ascii="Palatino Linotype" w:eastAsia="Times New Roman" w:hAnsi="Palatino Linotype" w:cs="Times New Roman"/>
            <w:color w:val="1B1E23"/>
            <w:sz w:val="26"/>
            <w:szCs w:val="26"/>
            <w:lang w:eastAsia="en-GB"/>
          </w:rPr>
          <w:delText>This is a practical guide aimed at web developers and data scientists but non-technical users will also find it useful and easy to understand. It links to external resources whenever possible to give you the opportunity to dig deeper into any of the topics covered. It also directs you to useful tutorials for a bit of hands-on experience.</w:delText>
        </w:r>
      </w:del>
    </w:p>
    <w:p w14:paraId="2D223AF2" w14:textId="58AE4301" w:rsidR="00CB6746" w:rsidRPr="00CB6746" w:rsidDel="00D22FF3" w:rsidRDefault="00CB6746" w:rsidP="00D22FF3">
      <w:pPr>
        <w:spacing w:after="60" w:afterAutospacing="1" w:line="240" w:lineRule="auto"/>
        <w:outlineLvl w:val="1"/>
        <w:rPr>
          <w:del w:id="12" w:author="John Hoopes" w:date="2021-02-18T12:53:00Z"/>
          <w:rFonts w:ascii="Palatino Linotype" w:eastAsia="Times New Roman" w:hAnsi="Palatino Linotype" w:cs="Times New Roman"/>
          <w:color w:val="1B1E23"/>
          <w:sz w:val="26"/>
          <w:szCs w:val="26"/>
          <w:lang w:eastAsia="en-GB"/>
        </w:rPr>
        <w:pPrChange w:id="13" w:author="John Hoopes" w:date="2021-02-18T12:53:00Z">
          <w:pPr>
            <w:spacing w:after="100" w:afterAutospacing="1" w:line="240" w:lineRule="auto"/>
          </w:pPr>
        </w:pPrChange>
      </w:pPr>
      <w:del w:id="14" w:author="John Hoopes" w:date="2021-02-18T12:53:00Z">
        <w:r w:rsidRPr="00CB6746" w:rsidDel="00D22FF3">
          <w:rPr>
            <w:rFonts w:ascii="Palatino Linotype" w:eastAsia="Times New Roman" w:hAnsi="Palatino Linotype" w:cs="Times New Roman"/>
            <w:b/>
            <w:bCs/>
            <w:color w:val="1B1E23"/>
            <w:sz w:val="26"/>
            <w:szCs w:val="26"/>
            <w:lang w:eastAsia="en-GB"/>
          </w:rPr>
          <w:delText>TODO: explain Observable Notebooks and how we will use them.</w:delText>
        </w:r>
      </w:del>
    </w:p>
    <w:p w14:paraId="153C1037" w14:textId="21D5E287" w:rsidR="00CB6746" w:rsidRPr="00CB6746" w:rsidDel="00D22FF3" w:rsidRDefault="00CB6746" w:rsidP="00D22FF3">
      <w:pPr>
        <w:spacing w:after="60" w:line="240" w:lineRule="auto"/>
        <w:outlineLvl w:val="1"/>
        <w:rPr>
          <w:del w:id="15" w:author="John Hoopes" w:date="2021-02-18T12:53:00Z"/>
        </w:rPr>
        <w:pPrChange w:id="16" w:author="John Hoopes" w:date="2021-02-18T12:53:00Z">
          <w:pPr>
            <w:spacing w:after="60" w:line="240" w:lineRule="auto"/>
            <w:outlineLvl w:val="1"/>
          </w:pPr>
        </w:pPrChange>
      </w:pPr>
      <w:del w:id="17" w:author="John Hoopes" w:date="2021-02-18T12:53:00Z">
        <w:r w:rsidRPr="00CB6746" w:rsidDel="00D22FF3">
          <w:delText>What is spatial data?</w:delText>
        </w:r>
      </w:del>
    </w:p>
    <w:p w14:paraId="3C46BE3C" w14:textId="499ED3C9" w:rsidR="00CB6746" w:rsidRPr="00CB6746" w:rsidDel="00D22FF3" w:rsidRDefault="00CB6746" w:rsidP="00D22FF3">
      <w:pPr>
        <w:spacing w:after="60" w:afterAutospacing="1" w:line="240" w:lineRule="auto"/>
        <w:outlineLvl w:val="1"/>
        <w:rPr>
          <w:del w:id="18" w:author="John Hoopes" w:date="2021-02-18T12:53:00Z"/>
          <w:rFonts w:ascii="Palatino Linotype" w:eastAsia="Times New Roman" w:hAnsi="Palatino Linotype" w:cs="Times New Roman"/>
          <w:color w:val="1B1E23"/>
          <w:sz w:val="26"/>
          <w:szCs w:val="26"/>
          <w:lang w:eastAsia="en-GB"/>
        </w:rPr>
        <w:pPrChange w:id="19" w:author="John Hoopes" w:date="2021-02-18T12:53:00Z">
          <w:pPr>
            <w:spacing w:after="100" w:afterAutospacing="1" w:line="240" w:lineRule="auto"/>
          </w:pPr>
        </w:pPrChange>
      </w:pPr>
      <w:del w:id="20" w:author="John Hoopes" w:date="2021-02-18T12:53:00Z">
        <w:r w:rsidRPr="00CB6746" w:rsidDel="00D22FF3">
          <w:rPr>
            <w:rFonts w:ascii="Palatino Linotype" w:eastAsia="Times New Roman" w:hAnsi="Palatino Linotype" w:cs="Times New Roman"/>
            <w:color w:val="1B1E23"/>
            <w:sz w:val="26"/>
            <w:szCs w:val="26"/>
            <w:lang w:eastAsia="en-GB"/>
          </w:rPr>
          <w:delText>Before we can answer this question, it is worth defining another term - one that is very often glazed over. </w:delText>
        </w:r>
        <w:r w:rsidRPr="00CB6746" w:rsidDel="00D22FF3">
          <w:rPr>
            <w:rFonts w:ascii="Palatino Linotype" w:eastAsia="Times New Roman" w:hAnsi="Palatino Linotype" w:cs="Times New Roman"/>
            <w:b/>
            <w:bCs/>
            <w:color w:val="1B1E23"/>
            <w:sz w:val="26"/>
            <w:szCs w:val="26"/>
            <w:lang w:eastAsia="en-GB"/>
          </w:rPr>
          <w:delText>What is </w:delText>
        </w:r>
        <w:r w:rsidRPr="00CB6746" w:rsidDel="00D22FF3">
          <w:rPr>
            <w:rFonts w:ascii="Palatino Linotype" w:eastAsia="Times New Roman" w:hAnsi="Palatino Linotype" w:cs="Times New Roman"/>
            <w:b/>
            <w:bCs/>
            <w:i/>
            <w:iCs/>
            <w:color w:val="1B1E23"/>
            <w:sz w:val="26"/>
            <w:szCs w:val="26"/>
            <w:lang w:eastAsia="en-GB"/>
          </w:rPr>
          <w:delText>data?</w:delText>
        </w:r>
      </w:del>
    </w:p>
    <w:p w14:paraId="00FCDCBE" w14:textId="619922C8" w:rsidR="00CB6746" w:rsidRPr="00CB6746" w:rsidDel="00D22FF3" w:rsidRDefault="00D22FF3" w:rsidP="00D22FF3">
      <w:pPr>
        <w:spacing w:after="60" w:afterAutospacing="1" w:line="240" w:lineRule="auto"/>
        <w:outlineLvl w:val="1"/>
        <w:rPr>
          <w:del w:id="21" w:author="John Hoopes" w:date="2021-02-18T12:53:00Z"/>
          <w:rFonts w:ascii="Palatino Linotype" w:eastAsia="Times New Roman" w:hAnsi="Palatino Linotype" w:cs="Times New Roman"/>
          <w:color w:val="1B1E23"/>
          <w:sz w:val="26"/>
          <w:szCs w:val="26"/>
          <w:lang w:eastAsia="en-GB"/>
        </w:rPr>
        <w:pPrChange w:id="22" w:author="John Hoopes" w:date="2021-02-18T12:53:00Z">
          <w:pPr>
            <w:spacing w:after="100" w:afterAutospacing="1" w:line="240" w:lineRule="auto"/>
          </w:pPr>
        </w:pPrChange>
      </w:pPr>
      <w:del w:id="23" w:author="John Hoopes" w:date="2021-02-18T12:53:00Z">
        <w:r w:rsidDel="00D22FF3">
          <w:fldChar w:fldCharType="begin"/>
        </w:r>
        <w:r w:rsidDel="00D22FF3">
          <w:delInstrText xml:space="preserve"> HYPERLINK "https://www.oii.ox.ac.uk/people/luciano-floridi/" </w:delInstrText>
        </w:r>
        <w:r w:rsidDel="00D22FF3">
          <w:fldChar w:fldCharType="separate"/>
        </w:r>
        <w:r w:rsidR="00CB6746" w:rsidRPr="00CB6746" w:rsidDel="00D22FF3">
          <w:rPr>
            <w:rFonts w:ascii="Palatino Linotype" w:eastAsia="Times New Roman" w:hAnsi="Palatino Linotype" w:cs="Times New Roman"/>
            <w:color w:val="3182BD"/>
            <w:sz w:val="26"/>
            <w:szCs w:val="26"/>
            <w:lang w:eastAsia="en-GB"/>
          </w:rPr>
          <w:delText>Luciano Floridi</w:delText>
        </w:r>
        <w:r w:rsidDel="00D22FF3">
          <w:rPr>
            <w:rFonts w:ascii="Palatino Linotype" w:eastAsia="Times New Roman" w:hAnsi="Palatino Linotype" w:cs="Times New Roman"/>
            <w:color w:val="3182BD"/>
            <w:sz w:val="26"/>
            <w:szCs w:val="26"/>
            <w:lang w:eastAsia="en-GB"/>
          </w:rPr>
          <w:fldChar w:fldCharType="end"/>
        </w:r>
        <w:r w:rsidR="00CB6746" w:rsidRPr="00CB6746" w:rsidDel="00D22FF3">
          <w:rPr>
            <w:rFonts w:ascii="Palatino Linotype" w:eastAsia="Times New Roman" w:hAnsi="Palatino Linotype" w:cs="Times New Roman"/>
            <w:color w:val="1B1E23"/>
            <w:sz w:val="26"/>
            <w:szCs w:val="26"/>
            <w:lang w:eastAsia="en-GB"/>
          </w:rPr>
          <w:delText> - Professor of Philosophy of Information at Oxford - defines data as </w:delText>
        </w:r>
        <w:r w:rsidR="00CB6746" w:rsidRPr="00CB6746" w:rsidDel="00D22FF3">
          <w:rPr>
            <w:rFonts w:ascii="Palatino Linotype" w:eastAsia="Times New Roman" w:hAnsi="Palatino Linotype" w:cs="Times New Roman"/>
            <w:i/>
            <w:iCs/>
            <w:color w:val="1B1E23"/>
            <w:sz w:val="26"/>
            <w:szCs w:val="26"/>
            <w:lang w:eastAsia="en-GB"/>
          </w:rPr>
          <w:delText>a lack of uniformity</w:delText>
        </w:r>
        <w:r w:rsidR="00CB6746" w:rsidRPr="00CB6746" w:rsidDel="00D22FF3">
          <w:rPr>
            <w:rFonts w:ascii="Palatino Linotype" w:eastAsia="Times New Roman" w:hAnsi="Palatino Linotype" w:cs="Times New Roman"/>
            <w:color w:val="1B1E23"/>
            <w:sz w:val="26"/>
            <w:szCs w:val="26"/>
            <w:lang w:eastAsia="en-GB"/>
          </w:rPr>
          <w:delText> (Floridi 2010). Data can be thought of as variations in physical matter - ink on a page, bumps on a silicon disk, pulses in an electrical current. Critically, these variations - the data - can contain information, or meaning.</w:delText>
        </w:r>
      </w:del>
    </w:p>
    <w:p w14:paraId="7FAD096F" w14:textId="71A44962" w:rsidR="00CB6746" w:rsidRPr="00CB6746" w:rsidDel="00D22FF3" w:rsidRDefault="00CB6746" w:rsidP="00D22FF3">
      <w:pPr>
        <w:spacing w:after="60" w:afterAutospacing="1" w:line="240" w:lineRule="auto"/>
        <w:outlineLvl w:val="1"/>
        <w:rPr>
          <w:del w:id="24" w:author="John Hoopes" w:date="2021-02-18T12:53:00Z"/>
          <w:rFonts w:ascii="Palatino Linotype" w:eastAsia="Times New Roman" w:hAnsi="Palatino Linotype" w:cs="Times New Roman"/>
          <w:color w:val="1B1E23"/>
          <w:sz w:val="26"/>
          <w:szCs w:val="26"/>
          <w:lang w:eastAsia="en-GB"/>
        </w:rPr>
        <w:pPrChange w:id="25" w:author="John Hoopes" w:date="2021-02-18T12:53:00Z">
          <w:pPr>
            <w:spacing w:after="100" w:afterAutospacing="1" w:line="240" w:lineRule="auto"/>
          </w:pPr>
        </w:pPrChange>
      </w:pPr>
      <w:del w:id="26" w:author="John Hoopes" w:date="2021-02-18T12:53:00Z">
        <w:r w:rsidDel="00D22FF3">
          <w:rPr>
            <w:noProof/>
          </w:rPr>
          <w:drawing>
            <wp:inline distT="0" distB="0" distL="0" distR="0" wp14:anchorId="68EFE087" wp14:editId="20D9DAC3">
              <wp:extent cx="1898650" cy="183638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98650" cy="1836385"/>
                      </a:xfrm>
                      <a:prstGeom prst="rect">
                        <a:avLst/>
                      </a:prstGeom>
                    </pic:spPr>
                  </pic:pic>
                </a:graphicData>
              </a:graphic>
            </wp:inline>
          </w:drawing>
        </w:r>
      </w:del>
    </w:p>
    <w:p w14:paraId="2C4FF22B" w14:textId="6B17D3CA" w:rsidR="00CB6746" w:rsidRPr="00CB6746" w:rsidDel="00D22FF3" w:rsidRDefault="00CB6746" w:rsidP="00D22FF3">
      <w:pPr>
        <w:spacing w:after="60" w:afterAutospacing="1" w:line="240" w:lineRule="auto"/>
        <w:outlineLvl w:val="1"/>
        <w:rPr>
          <w:del w:id="27" w:author="John Hoopes" w:date="2021-02-18T12:53:00Z"/>
          <w:rFonts w:ascii="Palatino Linotype" w:eastAsia="Times New Roman" w:hAnsi="Palatino Linotype" w:cs="Times New Roman"/>
          <w:color w:val="1B1E23"/>
          <w:sz w:val="26"/>
          <w:szCs w:val="26"/>
          <w:lang w:eastAsia="en-GB"/>
        </w:rPr>
        <w:pPrChange w:id="28" w:author="John Hoopes" w:date="2021-02-18T12:53:00Z">
          <w:pPr>
            <w:spacing w:after="100" w:afterAutospacing="1" w:line="240" w:lineRule="auto"/>
          </w:pPr>
        </w:pPrChange>
      </w:pPr>
      <w:del w:id="29" w:author="John Hoopes" w:date="2021-02-18T12:53:00Z">
        <w:r w:rsidRPr="2C2E3D5F" w:rsidDel="00D22FF3">
          <w:rPr>
            <w:rFonts w:ascii="Palatino Linotype" w:eastAsia="Times New Roman" w:hAnsi="Palatino Linotype" w:cs="Times New Roman"/>
            <w:i/>
            <w:iCs/>
            <w:color w:val="1B1E23"/>
            <w:sz w:val="26"/>
            <w:szCs w:val="26"/>
            <w:lang w:eastAsia="en-GB"/>
          </w:rPr>
          <w:delText>A raster Digital Elevation Model of the Isle of Skye, Scotland. Here think of each pixel as the observation</w:delText>
        </w:r>
        <w:commentRangeStart w:id="30"/>
        <w:commentRangeStart w:id="31"/>
        <w:r w:rsidRPr="2C2E3D5F" w:rsidDel="00D22FF3">
          <w:rPr>
            <w:rFonts w:ascii="Palatino Linotype" w:eastAsia="Times New Roman" w:hAnsi="Palatino Linotype" w:cs="Times New Roman"/>
            <w:i/>
            <w:iCs/>
            <w:color w:val="1B1E23"/>
            <w:sz w:val="26"/>
            <w:szCs w:val="26"/>
            <w:lang w:eastAsia="en-GB"/>
          </w:rPr>
          <w:delText xml:space="preserve"> — </w:delText>
        </w:r>
        <w:commentRangeEnd w:id="30"/>
        <w:r w:rsidDel="00D22FF3">
          <w:rPr>
            <w:rStyle w:val="CommentReference"/>
          </w:rPr>
          <w:commentReference w:id="30"/>
        </w:r>
        <w:commentRangeEnd w:id="31"/>
        <w:r w:rsidDel="00D22FF3">
          <w:rPr>
            <w:rStyle w:val="CommentReference"/>
          </w:rPr>
          <w:commentReference w:id="31"/>
        </w:r>
        <w:r w:rsidRPr="2C2E3D5F" w:rsidDel="00D22FF3">
          <w:rPr>
            <w:rFonts w:ascii="Palatino Linotype" w:eastAsia="Times New Roman" w:hAnsi="Palatino Linotype" w:cs="Times New Roman"/>
            <w:i/>
            <w:iCs/>
            <w:color w:val="1B1E23"/>
            <w:sz w:val="26"/>
            <w:szCs w:val="26"/>
            <w:lang w:eastAsia="en-GB"/>
          </w:rPr>
          <w:delText>a recording of that point on Earth.</w:delText>
        </w:r>
      </w:del>
    </w:p>
    <w:p w14:paraId="120A30F8" w14:textId="1DF7610F" w:rsidR="00CB6746" w:rsidRPr="00CB6746" w:rsidDel="00D22FF3" w:rsidRDefault="00CB6746" w:rsidP="00D22FF3">
      <w:pPr>
        <w:spacing w:after="60" w:afterAutospacing="1" w:line="240" w:lineRule="auto"/>
        <w:outlineLvl w:val="1"/>
        <w:rPr>
          <w:del w:id="32" w:author="John Hoopes" w:date="2021-02-18T12:53:00Z"/>
          <w:rFonts w:ascii="Palatino Linotype" w:eastAsia="Times New Roman" w:hAnsi="Palatino Linotype" w:cs="Times New Roman"/>
          <w:color w:val="1B1E23"/>
          <w:sz w:val="26"/>
          <w:szCs w:val="26"/>
          <w:lang w:eastAsia="en-GB"/>
        </w:rPr>
        <w:pPrChange w:id="33" w:author="John Hoopes" w:date="2021-02-18T12:53:00Z">
          <w:pPr>
            <w:spacing w:after="100" w:afterAutospacing="1" w:line="240" w:lineRule="auto"/>
          </w:pPr>
        </w:pPrChange>
      </w:pPr>
      <w:del w:id="34" w:author="John Hoopes" w:date="2021-02-18T12:53:00Z">
        <w:r w:rsidRPr="00CB6746" w:rsidDel="00D22FF3">
          <w:rPr>
            <w:rFonts w:ascii="Palatino Linotype" w:eastAsia="Times New Roman" w:hAnsi="Palatino Linotype" w:cs="Times New Roman"/>
            <w:color w:val="1B1E23"/>
            <w:sz w:val="26"/>
            <w:szCs w:val="26"/>
            <w:lang w:eastAsia="en-GB"/>
          </w:rPr>
          <w:delText>Our focus here is on digital data, or, more specifically, binary data: data where variations represent individual symbols, 1s and 0s (also known as bits). The sequence of these bits (i.e. the variations in the data) encodes information - meaning.</w:delText>
        </w:r>
      </w:del>
    </w:p>
    <w:p w14:paraId="2C05494D" w14:textId="7C0751C5" w:rsidR="00CB6746" w:rsidRPr="00CB6746" w:rsidDel="00D22FF3" w:rsidRDefault="00CB6746" w:rsidP="00D22FF3">
      <w:pPr>
        <w:spacing w:after="60" w:afterAutospacing="1" w:line="240" w:lineRule="auto"/>
        <w:outlineLvl w:val="1"/>
        <w:rPr>
          <w:del w:id="35" w:author="John Hoopes" w:date="2021-02-18T12:53:00Z"/>
          <w:rFonts w:ascii="Palatino Linotype" w:eastAsia="Times New Roman" w:hAnsi="Palatino Linotype" w:cs="Times New Roman"/>
          <w:color w:val="1B1E23"/>
          <w:sz w:val="26"/>
          <w:szCs w:val="26"/>
          <w:lang w:eastAsia="en-GB"/>
        </w:rPr>
        <w:pPrChange w:id="36" w:author="John Hoopes" w:date="2021-02-18T12:53:00Z">
          <w:pPr>
            <w:spacing w:after="100" w:afterAutospacing="1" w:line="240" w:lineRule="auto"/>
          </w:pPr>
        </w:pPrChange>
      </w:pPr>
      <w:del w:id="37" w:author="John Hoopes" w:date="2021-02-18T12:53:00Z">
        <w:r w:rsidRPr="00CB6746" w:rsidDel="00D22FF3">
          <w:rPr>
            <w:rFonts w:ascii="Palatino Linotype" w:eastAsia="Times New Roman" w:hAnsi="Palatino Linotype" w:cs="Times New Roman"/>
            <w:color w:val="1B1E23"/>
            <w:sz w:val="26"/>
            <w:szCs w:val="26"/>
            <w:lang w:eastAsia="en-GB"/>
          </w:rPr>
          <w:delText>Spatial data has information about where each individual datum is — and therefore, where the observations are in relation to each other. Each record in a spatial dataset includes information about the relative positions of the observation - information that can be used as a dimension in the analysis, or to help a designer visualise the feature. Geospatial data contains information about a physical object that has a size, shape and location on Earth and is represented in a geographic coordinate system.</w:delText>
        </w:r>
      </w:del>
    </w:p>
    <w:p w14:paraId="61D9D315" w14:textId="297DCB57" w:rsidR="00CB6746" w:rsidRPr="00CB6746" w:rsidDel="00D22FF3" w:rsidRDefault="00CB6746" w:rsidP="00D22FF3">
      <w:pPr>
        <w:spacing w:after="60" w:afterAutospacing="1" w:line="240" w:lineRule="auto"/>
        <w:outlineLvl w:val="1"/>
        <w:rPr>
          <w:del w:id="38" w:author="John Hoopes" w:date="2021-02-18T12:53:00Z"/>
          <w:rFonts w:ascii="Palatino Linotype" w:eastAsia="Times New Roman" w:hAnsi="Palatino Linotype" w:cs="Times New Roman"/>
          <w:color w:val="1B1E23"/>
          <w:sz w:val="26"/>
          <w:szCs w:val="26"/>
          <w:lang w:eastAsia="en-GB"/>
        </w:rPr>
        <w:pPrChange w:id="39" w:author="John Hoopes" w:date="2021-02-18T12:53:00Z">
          <w:pPr>
            <w:spacing w:after="100" w:afterAutospacing="1" w:line="240" w:lineRule="auto"/>
          </w:pPr>
        </w:pPrChange>
      </w:pPr>
      <w:del w:id="40" w:author="John Hoopes" w:date="2021-02-18T12:53:00Z">
        <w:r w:rsidRPr="2C2E3D5F" w:rsidDel="00D22FF3">
          <w:rPr>
            <w:rFonts w:ascii="Palatino Linotype" w:eastAsia="Times New Roman" w:hAnsi="Palatino Linotype" w:cs="Times New Roman"/>
            <w:color w:val="1B1E23"/>
            <w:sz w:val="26"/>
            <w:szCs w:val="26"/>
            <w:lang w:eastAsia="en-GB"/>
          </w:rPr>
          <w:delText xml:space="preserve">Take a look at this GeoJSON representing spatial data </w:delText>
        </w:r>
        <w:commentRangeStart w:id="41"/>
        <w:commentRangeStart w:id="42"/>
        <w:commentRangeStart w:id="43"/>
        <w:r w:rsidRPr="2C2E3D5F" w:rsidDel="00D22FF3">
          <w:rPr>
            <w:rFonts w:ascii="Palatino Linotype" w:eastAsia="Times New Roman" w:hAnsi="Palatino Linotype" w:cs="Times New Roman"/>
            <w:color w:val="1B1E23"/>
            <w:sz w:val="26"/>
            <w:szCs w:val="26"/>
            <w:lang w:eastAsia="en-GB"/>
          </w:rPr>
          <w:delText xml:space="preserve">fetched </w:delText>
        </w:r>
        <w:commentRangeEnd w:id="41"/>
        <w:r w:rsidDel="00D22FF3">
          <w:rPr>
            <w:rStyle w:val="CommentReference"/>
          </w:rPr>
          <w:commentReference w:id="41"/>
        </w:r>
        <w:commentRangeEnd w:id="42"/>
        <w:r w:rsidDel="00D22FF3">
          <w:rPr>
            <w:rStyle w:val="CommentReference"/>
          </w:rPr>
          <w:commentReference w:id="42"/>
        </w:r>
        <w:commentRangeEnd w:id="43"/>
        <w:r w:rsidR="00EF4938" w:rsidDel="00D22FF3">
          <w:rPr>
            <w:rStyle w:val="CommentReference"/>
          </w:rPr>
          <w:commentReference w:id="43"/>
        </w:r>
        <w:r w:rsidRPr="2C2E3D5F" w:rsidDel="00D22FF3">
          <w:rPr>
            <w:rFonts w:ascii="Palatino Linotype" w:eastAsia="Times New Roman" w:hAnsi="Palatino Linotype" w:cs="Times New Roman"/>
            <w:color w:val="1B1E23"/>
            <w:sz w:val="26"/>
            <w:szCs w:val="26"/>
            <w:lang w:eastAsia="en-GB"/>
          </w:rPr>
          <w:delText>from the </w:delText>
        </w:r>
        <w:r w:rsidR="00D22FF3" w:rsidDel="00D22FF3">
          <w:fldChar w:fldCharType="begin"/>
        </w:r>
        <w:r w:rsidR="00D22FF3" w:rsidDel="00D22FF3">
          <w:delInstrText xml:space="preserve"> HYPERLINK "https://osdatahub.os.uk/docs/wfs/overview" \h </w:delInstrText>
        </w:r>
        <w:r w:rsidR="00D22FF3" w:rsidDel="00D22FF3">
          <w:fldChar w:fldCharType="separate"/>
        </w:r>
        <w:r w:rsidRPr="2C2E3D5F" w:rsidDel="00D22FF3">
          <w:rPr>
            <w:rFonts w:ascii="Palatino Linotype" w:eastAsia="Times New Roman" w:hAnsi="Palatino Linotype" w:cs="Times New Roman"/>
            <w:color w:val="3182BD"/>
            <w:sz w:val="26"/>
            <w:szCs w:val="26"/>
            <w:lang w:eastAsia="en-GB"/>
          </w:rPr>
          <w:delText>OS Features API</w:delText>
        </w:r>
        <w:r w:rsidR="00D22FF3" w:rsidDel="00D22FF3">
          <w:rPr>
            <w:rFonts w:ascii="Palatino Linotype" w:eastAsia="Times New Roman" w:hAnsi="Palatino Linotype" w:cs="Times New Roman"/>
            <w:color w:val="3182BD"/>
            <w:sz w:val="26"/>
            <w:szCs w:val="26"/>
            <w:lang w:eastAsia="en-GB"/>
          </w:rPr>
          <w:fldChar w:fldCharType="end"/>
        </w:r>
        <w:r w:rsidRPr="2C2E3D5F" w:rsidDel="00D22FF3">
          <w:rPr>
            <w:rFonts w:ascii="Palatino Linotype" w:eastAsia="Times New Roman" w:hAnsi="Palatino Linotype" w:cs="Times New Roman"/>
            <w:color w:val="1B1E23"/>
            <w:sz w:val="26"/>
            <w:szCs w:val="26"/>
            <w:lang w:eastAsia="en-GB"/>
          </w:rPr>
          <w:delText>. This is a collection of vector polygon features:</w:delText>
        </w:r>
      </w:del>
    </w:p>
    <w:p w14:paraId="7C83AABC" w14:textId="32032AC9" w:rsidR="00CB6746" w:rsidRPr="00CB6746" w:rsidDel="00D22FF3" w:rsidRDefault="00CB6746" w:rsidP="00D22FF3">
      <w:pPr>
        <w:spacing w:after="60" w:line="240" w:lineRule="auto"/>
        <w:outlineLvl w:val="1"/>
        <w:rPr>
          <w:del w:id="44" w:author="John Hoopes" w:date="2021-02-18T12:53:00Z"/>
          <w:rFonts w:ascii="Palatino Linotype" w:eastAsia="Times New Roman" w:hAnsi="Palatino Linotype" w:cs="Times New Roman"/>
          <w:color w:val="1B1E23"/>
          <w:sz w:val="26"/>
          <w:szCs w:val="26"/>
          <w:lang w:eastAsia="en-GB"/>
        </w:rPr>
        <w:pPrChange w:id="45" w:author="John Hoopes" w:date="2021-02-18T12:53:00Z">
          <w:pPr>
            <w:spacing w:line="240" w:lineRule="auto"/>
          </w:pPr>
        </w:pPrChange>
      </w:pPr>
      <w:del w:id="46" w:author="John Hoopes" w:date="2021-02-18T12:53:00Z">
        <w:r w:rsidRPr="00CB6746" w:rsidDel="00D22FF3">
          <w:rPr>
            <w:rFonts w:ascii="Palatino Linotype" w:eastAsia="Times New Roman" w:hAnsi="Palatino Linotype" w:cs="Times New Roman"/>
            <w:color w:val="1B1E23"/>
            <w:sz w:val="26"/>
            <w:szCs w:val="26"/>
            <w:lang w:eastAsia="en-GB"/>
          </w:rPr>
          <w:delText>features = Object {type: "FeatureCollection", features: Array(5)}</w:delText>
        </w:r>
      </w:del>
    </w:p>
    <w:p w14:paraId="6239F3E4" w14:textId="041A7691" w:rsidR="00CB6746" w:rsidRPr="00CB6746" w:rsidDel="00D22FF3" w:rsidRDefault="00CB6746" w:rsidP="00D22FF3">
      <w:pPr>
        <w:spacing w:before="100" w:beforeAutospacing="1" w:after="60" w:afterAutospacing="1" w:line="240" w:lineRule="auto"/>
        <w:outlineLvl w:val="1"/>
        <w:rPr>
          <w:del w:id="47" w:author="John Hoopes" w:date="2021-02-18T12:53:00Z"/>
          <w:rFonts w:ascii="Palatino Linotype" w:eastAsia="Times New Roman" w:hAnsi="Palatino Linotype" w:cs="Times New Roman"/>
          <w:color w:val="1B1E23"/>
          <w:sz w:val="26"/>
          <w:szCs w:val="26"/>
          <w:lang w:eastAsia="en-GB"/>
        </w:rPr>
        <w:pPrChange w:id="48" w:author="John Hoopes" w:date="2021-02-18T12:53:00Z">
          <w:pPr>
            <w:spacing w:before="100" w:beforeAutospacing="1" w:after="100" w:afterAutospacing="1" w:line="240" w:lineRule="auto"/>
          </w:pPr>
        </w:pPrChange>
      </w:pPr>
      <w:del w:id="49" w:author="John Hoopes" w:date="2021-02-18T12:53:00Z">
        <w:r w:rsidRPr="00CB6746" w:rsidDel="00D22FF3">
          <w:rPr>
            <w:rFonts w:ascii="Palatino Linotype" w:eastAsia="Times New Roman" w:hAnsi="Palatino Linotype" w:cs="Times New Roman"/>
            <w:color w:val="1B1E23"/>
            <w:sz w:val="26"/>
            <w:szCs w:val="26"/>
            <w:lang w:eastAsia="en-GB"/>
          </w:rPr>
          <w:delText xml:space="preserve">(You can click the </w:delText>
        </w:r>
        <w:r w:rsidRPr="00CB6746" w:rsidDel="00D22FF3">
          <w:rPr>
            <w:rFonts w:ascii="Times New Roman" w:eastAsia="Times New Roman" w:hAnsi="Times New Roman" w:cs="Times New Roman"/>
            <w:color w:val="1B1E23"/>
            <w:sz w:val="26"/>
            <w:szCs w:val="26"/>
            <w:lang w:eastAsia="en-GB"/>
          </w:rPr>
          <w:delText>►</w:delText>
        </w:r>
        <w:r w:rsidRPr="00CB6746" w:rsidDel="00D22FF3">
          <w:rPr>
            <w:rFonts w:ascii="Palatino Linotype" w:eastAsia="Times New Roman" w:hAnsi="Palatino Linotype" w:cs="Times New Roman"/>
            <w:color w:val="1B1E23"/>
            <w:sz w:val="26"/>
            <w:szCs w:val="26"/>
            <w:lang w:eastAsia="en-GB"/>
          </w:rPr>
          <w:delText xml:space="preserve"> dropdown arrow - it's interactive.)</w:delText>
        </w:r>
      </w:del>
    </w:p>
    <w:p w14:paraId="644E6CEF" w14:textId="30AB2C07" w:rsidR="00CB6746" w:rsidRPr="00CB6746" w:rsidDel="00D22FF3" w:rsidRDefault="00CB6746" w:rsidP="00D22FF3">
      <w:pPr>
        <w:spacing w:before="100" w:beforeAutospacing="1" w:after="60" w:afterAutospacing="1" w:line="240" w:lineRule="auto"/>
        <w:outlineLvl w:val="1"/>
        <w:rPr>
          <w:del w:id="50" w:author="John Hoopes" w:date="2021-02-18T12:53:00Z"/>
          <w:rFonts w:ascii="Palatino Linotype" w:eastAsia="Times New Roman" w:hAnsi="Palatino Linotype" w:cs="Times New Roman"/>
          <w:color w:val="1B1E23"/>
          <w:sz w:val="26"/>
          <w:szCs w:val="26"/>
          <w:lang w:eastAsia="en-GB"/>
        </w:rPr>
        <w:pPrChange w:id="51" w:author="John Hoopes" w:date="2021-02-18T12:53:00Z">
          <w:pPr>
            <w:spacing w:before="100" w:beforeAutospacing="1" w:after="100" w:afterAutospacing="1" w:line="240" w:lineRule="auto"/>
          </w:pPr>
        </w:pPrChange>
      </w:pPr>
      <w:del w:id="52" w:author="John Hoopes" w:date="2021-02-18T12:53:00Z">
        <w:r w:rsidRPr="00CB6746" w:rsidDel="00D22FF3">
          <w:rPr>
            <w:rFonts w:ascii="Palatino Linotype" w:eastAsia="Times New Roman" w:hAnsi="Palatino Linotype" w:cs="Times New Roman"/>
            <w:color w:val="1B1E23"/>
            <w:sz w:val="26"/>
            <w:szCs w:val="26"/>
            <w:lang w:eastAsia="en-GB"/>
          </w:rPr>
          <w:delText>We can look at these </w:delText>
        </w:r>
        <w:r w:rsidRPr="00CB6746" w:rsidDel="00D22FF3">
          <w:rPr>
            <w:rFonts w:ascii="Courier New" w:eastAsia="Times New Roman" w:hAnsi="Courier New" w:cs="Courier New"/>
            <w:color w:val="1B1E23"/>
            <w:sz w:val="20"/>
            <w:szCs w:val="20"/>
            <w:lang w:eastAsia="en-GB"/>
          </w:rPr>
          <w:delText>features</w:delText>
        </w:r>
        <w:r w:rsidRPr="00CB6746" w:rsidDel="00D22FF3">
          <w:rPr>
            <w:rFonts w:ascii="Palatino Linotype" w:eastAsia="Times New Roman" w:hAnsi="Palatino Linotype" w:cs="Times New Roman"/>
            <w:color w:val="1B1E23"/>
            <w:sz w:val="26"/>
            <w:szCs w:val="26"/>
            <w:lang w:eastAsia="en-GB"/>
          </w:rPr>
          <w:delText> in a table - the </w:delText>
        </w:r>
        <w:r w:rsidRPr="00CB6746" w:rsidDel="00D22FF3">
          <w:rPr>
            <w:rFonts w:ascii="Courier New" w:eastAsia="Times New Roman" w:hAnsi="Courier New" w:cs="Courier New"/>
            <w:color w:val="1B1E23"/>
            <w:sz w:val="20"/>
            <w:szCs w:val="20"/>
            <w:lang w:eastAsia="en-GB"/>
          </w:rPr>
          <w:delText>OBJECTID</w:delText>
        </w:r>
        <w:r w:rsidRPr="00CB6746" w:rsidDel="00D22FF3">
          <w:rPr>
            <w:rFonts w:ascii="Palatino Linotype" w:eastAsia="Times New Roman" w:hAnsi="Palatino Linotype" w:cs="Times New Roman"/>
            <w:color w:val="1B1E23"/>
            <w:sz w:val="26"/>
            <w:szCs w:val="26"/>
            <w:lang w:eastAsia="en-GB"/>
          </w:rPr>
          <w:delText> is </w:delText>
        </w:r>
        <w:r w:rsidRPr="00CB6746" w:rsidDel="00D22FF3">
          <w:rPr>
            <w:rFonts w:ascii="Palatino Linotype" w:eastAsia="Times New Roman" w:hAnsi="Palatino Linotype" w:cs="Times New Roman"/>
            <w:i/>
            <w:iCs/>
            <w:color w:val="1B1E23"/>
            <w:sz w:val="26"/>
            <w:szCs w:val="26"/>
            <w:lang w:eastAsia="en-GB"/>
          </w:rPr>
          <w:delText>metadata</w:delText>
        </w:r>
        <w:r w:rsidRPr="00CB6746" w:rsidDel="00D22FF3">
          <w:rPr>
            <w:rFonts w:ascii="Palatino Linotype" w:eastAsia="Times New Roman" w:hAnsi="Palatino Linotype" w:cs="Times New Roman"/>
            <w:color w:val="1B1E23"/>
            <w:sz w:val="26"/>
            <w:szCs w:val="26"/>
            <w:lang w:eastAsia="en-GB"/>
          </w:rPr>
          <w:delText>, or an </w:delText>
        </w:r>
        <w:r w:rsidRPr="00CB6746" w:rsidDel="00D22FF3">
          <w:rPr>
            <w:rFonts w:ascii="Palatino Linotype" w:eastAsia="Times New Roman" w:hAnsi="Palatino Linotype" w:cs="Times New Roman"/>
            <w:i/>
            <w:iCs/>
            <w:color w:val="1B1E23"/>
            <w:sz w:val="26"/>
            <w:szCs w:val="26"/>
            <w:lang w:eastAsia="en-GB"/>
          </w:rPr>
          <w:delText>attribute</w:delText>
        </w:r>
        <w:r w:rsidRPr="00CB6746" w:rsidDel="00D22FF3">
          <w:rPr>
            <w:rFonts w:ascii="Palatino Linotype" w:eastAsia="Times New Roman" w:hAnsi="Palatino Linotype" w:cs="Times New Roman"/>
            <w:color w:val="1B1E23"/>
            <w:sz w:val="26"/>
            <w:szCs w:val="26"/>
            <w:lang w:eastAsia="en-GB"/>
          </w:rPr>
          <w:delText> of the features, while the spatial data is stored in the </w:delText>
        </w:r>
        <w:r w:rsidRPr="00CB6746" w:rsidDel="00D22FF3">
          <w:rPr>
            <w:rFonts w:ascii="Courier New" w:eastAsia="Times New Roman" w:hAnsi="Courier New" w:cs="Courier New"/>
            <w:color w:val="1B1E23"/>
            <w:sz w:val="20"/>
            <w:szCs w:val="20"/>
            <w:lang w:eastAsia="en-GB"/>
          </w:rPr>
          <w:delText>GEOMETRY</w:delText>
        </w:r>
        <w:r w:rsidRPr="00CB6746" w:rsidDel="00D22FF3">
          <w:rPr>
            <w:rFonts w:ascii="Palatino Linotype" w:eastAsia="Times New Roman" w:hAnsi="Palatino Linotype" w:cs="Times New Roman"/>
            <w:color w:val="1B1E23"/>
            <w:sz w:val="26"/>
            <w:szCs w:val="26"/>
            <w:lang w:eastAsia="en-GB"/>
          </w:rPr>
          <w:delText> field.</w:delText>
        </w:r>
      </w:del>
    </w:p>
    <w:tbl>
      <w:tblPr>
        <w:tblW w:w="9600" w:type="dxa"/>
        <w:tblCellMar>
          <w:top w:w="15" w:type="dxa"/>
          <w:left w:w="15" w:type="dxa"/>
          <w:bottom w:w="15" w:type="dxa"/>
          <w:right w:w="15" w:type="dxa"/>
        </w:tblCellMar>
        <w:tblLook w:val="04A0" w:firstRow="1" w:lastRow="0" w:firstColumn="1" w:lastColumn="0" w:noHBand="0" w:noVBand="1"/>
      </w:tblPr>
      <w:tblGrid>
        <w:gridCol w:w="1486"/>
        <w:gridCol w:w="1047"/>
        <w:gridCol w:w="7067"/>
      </w:tblGrid>
      <w:tr w:rsidR="00CB6746" w:rsidRPr="00CB6746" w:rsidDel="00D22FF3" w14:paraId="56876A23" w14:textId="2170CC78" w:rsidTr="00CB6746">
        <w:trPr>
          <w:tblHeader/>
          <w:del w:id="53" w:author="John Hoopes" w:date="2021-02-18T12:53:00Z"/>
        </w:trPr>
        <w:tc>
          <w:tcPr>
            <w:tcW w:w="0" w:type="auto"/>
            <w:tcMar>
              <w:top w:w="45" w:type="dxa"/>
              <w:left w:w="30" w:type="dxa"/>
              <w:bottom w:w="45" w:type="dxa"/>
              <w:right w:w="30" w:type="dxa"/>
            </w:tcMar>
            <w:hideMark/>
          </w:tcPr>
          <w:p w14:paraId="2FB5F760" w14:textId="69CE9407" w:rsidR="00CB6746" w:rsidRPr="00CB6746" w:rsidDel="00D22FF3" w:rsidRDefault="00CB6746" w:rsidP="00D22FF3">
            <w:pPr>
              <w:spacing w:before="240" w:after="60" w:line="240" w:lineRule="auto"/>
              <w:outlineLvl w:val="1"/>
              <w:rPr>
                <w:del w:id="54" w:author="John Hoopes" w:date="2021-02-18T12:53:00Z"/>
                <w:rFonts w:ascii="var(--sans-serif)" w:eastAsia="Times New Roman" w:hAnsi="var(--sans-serif)" w:cs="Times New Roman"/>
                <w:caps/>
                <w:sz w:val="23"/>
                <w:szCs w:val="23"/>
                <w:lang w:eastAsia="en-GB"/>
              </w:rPr>
              <w:pPrChange w:id="55" w:author="John Hoopes" w:date="2021-02-18T12:53:00Z">
                <w:pPr>
                  <w:spacing w:before="240" w:after="240" w:line="240" w:lineRule="auto"/>
                </w:pPr>
              </w:pPrChange>
            </w:pPr>
            <w:del w:id="56" w:author="John Hoopes" w:date="2021-02-18T12:53:00Z">
              <w:r w:rsidRPr="00CB6746" w:rsidDel="00D22FF3">
                <w:rPr>
                  <w:rFonts w:ascii="var(--sans-serif)" w:eastAsia="Times New Roman" w:hAnsi="var(--sans-serif)" w:cs="Times New Roman"/>
                  <w:caps/>
                  <w:sz w:val="23"/>
                  <w:szCs w:val="23"/>
                  <w:lang w:eastAsia="en-GB"/>
                </w:rPr>
                <w:delText>GEOMETRY</w:delText>
              </w:r>
            </w:del>
          </w:p>
        </w:tc>
        <w:tc>
          <w:tcPr>
            <w:tcW w:w="0" w:type="auto"/>
            <w:tcMar>
              <w:top w:w="45" w:type="dxa"/>
              <w:left w:w="30" w:type="dxa"/>
              <w:bottom w:w="45" w:type="dxa"/>
              <w:right w:w="30" w:type="dxa"/>
            </w:tcMar>
            <w:hideMark/>
          </w:tcPr>
          <w:p w14:paraId="72DFDC96" w14:textId="0759C2DF" w:rsidR="00CB6746" w:rsidRPr="00CB6746" w:rsidDel="00D22FF3" w:rsidRDefault="00CB6746" w:rsidP="00D22FF3">
            <w:pPr>
              <w:spacing w:before="240" w:after="60" w:line="240" w:lineRule="auto"/>
              <w:jc w:val="right"/>
              <w:outlineLvl w:val="1"/>
              <w:rPr>
                <w:del w:id="57" w:author="John Hoopes" w:date="2021-02-18T12:53:00Z"/>
                <w:rFonts w:ascii="var(--sans-serif)" w:eastAsia="Times New Roman" w:hAnsi="var(--sans-serif)" w:cs="Times New Roman"/>
                <w:caps/>
                <w:sz w:val="23"/>
                <w:szCs w:val="23"/>
                <w:lang w:eastAsia="en-GB"/>
              </w:rPr>
              <w:pPrChange w:id="58" w:author="John Hoopes" w:date="2021-02-18T12:53:00Z">
                <w:pPr>
                  <w:spacing w:before="240" w:after="240" w:line="240" w:lineRule="auto"/>
                  <w:jc w:val="right"/>
                </w:pPr>
              </w:pPrChange>
            </w:pPr>
            <w:del w:id="59" w:author="John Hoopes" w:date="2021-02-18T12:53:00Z">
              <w:r w:rsidRPr="00CB6746" w:rsidDel="00D22FF3">
                <w:rPr>
                  <w:rFonts w:ascii="var(--sans-serif)" w:eastAsia="Times New Roman" w:hAnsi="var(--sans-serif)" w:cs="Times New Roman"/>
                  <w:caps/>
                  <w:sz w:val="23"/>
                  <w:szCs w:val="23"/>
                  <w:lang w:eastAsia="en-GB"/>
                </w:rPr>
                <w:delText>OBJECTID</w:delText>
              </w:r>
            </w:del>
          </w:p>
        </w:tc>
        <w:tc>
          <w:tcPr>
            <w:tcW w:w="0" w:type="auto"/>
            <w:tcMar>
              <w:top w:w="45" w:type="dxa"/>
              <w:left w:w="30" w:type="dxa"/>
              <w:bottom w:w="45" w:type="dxa"/>
              <w:right w:w="30" w:type="dxa"/>
            </w:tcMar>
            <w:hideMark/>
          </w:tcPr>
          <w:p w14:paraId="111E67F9" w14:textId="1DDC247F" w:rsidR="00CB6746" w:rsidRPr="00CB6746" w:rsidDel="00D22FF3" w:rsidRDefault="00CB6746" w:rsidP="00D22FF3">
            <w:pPr>
              <w:spacing w:before="240" w:after="60" w:line="240" w:lineRule="auto"/>
              <w:outlineLvl w:val="1"/>
              <w:rPr>
                <w:del w:id="60" w:author="John Hoopes" w:date="2021-02-18T12:53:00Z"/>
                <w:rFonts w:ascii="var(--sans-serif)" w:eastAsia="Times New Roman" w:hAnsi="var(--sans-serif)" w:cs="Times New Roman"/>
                <w:caps/>
                <w:sz w:val="23"/>
                <w:szCs w:val="23"/>
                <w:lang w:eastAsia="en-GB"/>
              </w:rPr>
              <w:pPrChange w:id="61" w:author="John Hoopes" w:date="2021-02-18T12:53:00Z">
                <w:pPr>
                  <w:spacing w:before="240" w:after="240" w:line="240" w:lineRule="auto"/>
                </w:pPr>
              </w:pPrChange>
            </w:pPr>
            <w:del w:id="62" w:author="John Hoopes" w:date="2021-02-18T12:53:00Z">
              <w:r w:rsidRPr="00CB6746" w:rsidDel="00D22FF3">
                <w:rPr>
                  <w:rFonts w:ascii="var(--sans-serif)" w:eastAsia="Times New Roman" w:hAnsi="var(--sans-serif)" w:cs="Times New Roman"/>
                  <w:caps/>
                  <w:sz w:val="23"/>
                  <w:szCs w:val="23"/>
                  <w:lang w:eastAsia="en-GB"/>
                </w:rPr>
                <w:delText>FIRST 3 VERTICES</w:delText>
              </w:r>
            </w:del>
          </w:p>
        </w:tc>
      </w:tr>
      <w:tr w:rsidR="00CB6746" w:rsidRPr="00CB6746" w:rsidDel="00D22FF3" w14:paraId="57B23134" w14:textId="1EE75D90" w:rsidTr="00CB6746">
        <w:trPr>
          <w:del w:id="63" w:author="John Hoopes" w:date="2021-02-18T12:53:00Z"/>
        </w:trPr>
        <w:tc>
          <w:tcPr>
            <w:tcW w:w="0" w:type="auto"/>
            <w:tcMar>
              <w:top w:w="45" w:type="dxa"/>
              <w:left w:w="30" w:type="dxa"/>
              <w:bottom w:w="45" w:type="dxa"/>
              <w:right w:w="30" w:type="dxa"/>
            </w:tcMar>
            <w:hideMark/>
          </w:tcPr>
          <w:p w14:paraId="23FFA0C6" w14:textId="404418BC" w:rsidR="00CB6746" w:rsidRPr="00CB6746" w:rsidDel="00D22FF3" w:rsidRDefault="00CB6746" w:rsidP="00D22FF3">
            <w:pPr>
              <w:spacing w:before="240" w:after="60" w:line="240" w:lineRule="auto"/>
              <w:outlineLvl w:val="1"/>
              <w:rPr>
                <w:del w:id="64" w:author="John Hoopes" w:date="2021-02-18T12:53:00Z"/>
                <w:rFonts w:ascii="var(--sans-serif)" w:eastAsia="Times New Roman" w:hAnsi="var(--sans-serif)" w:cs="Times New Roman"/>
                <w:sz w:val="23"/>
                <w:szCs w:val="23"/>
                <w:lang w:eastAsia="en-GB"/>
              </w:rPr>
              <w:pPrChange w:id="65" w:author="John Hoopes" w:date="2021-02-18T12:53:00Z">
                <w:pPr>
                  <w:spacing w:before="240" w:after="240" w:line="240" w:lineRule="auto"/>
                </w:pPr>
              </w:pPrChange>
            </w:pPr>
            <w:del w:id="66" w:author="John Hoopes" w:date="2021-02-18T12:53:00Z">
              <w:r w:rsidRPr="00CB6746" w:rsidDel="00D22FF3">
                <w:rPr>
                  <w:rFonts w:ascii="var(--sans-serif)" w:eastAsia="Times New Roman" w:hAnsi="var(--sans-serif)" w:cs="Times New Roman"/>
                  <w:sz w:val="23"/>
                  <w:szCs w:val="23"/>
                  <w:lang w:eastAsia="en-GB"/>
                </w:rPr>
                <w:delText>Polygon with 14 vertices</w:delText>
              </w:r>
            </w:del>
          </w:p>
        </w:tc>
        <w:tc>
          <w:tcPr>
            <w:tcW w:w="0" w:type="auto"/>
            <w:tcMar>
              <w:top w:w="45" w:type="dxa"/>
              <w:left w:w="30" w:type="dxa"/>
              <w:bottom w:w="45" w:type="dxa"/>
              <w:right w:w="30" w:type="dxa"/>
            </w:tcMar>
            <w:hideMark/>
          </w:tcPr>
          <w:p w14:paraId="20C7A087" w14:textId="34B5833F" w:rsidR="00CB6746" w:rsidRPr="00CB6746" w:rsidDel="00D22FF3" w:rsidRDefault="00CB6746" w:rsidP="00D22FF3">
            <w:pPr>
              <w:spacing w:before="240" w:after="60" w:line="240" w:lineRule="auto"/>
              <w:jc w:val="right"/>
              <w:outlineLvl w:val="1"/>
              <w:rPr>
                <w:del w:id="67" w:author="John Hoopes" w:date="2021-02-18T12:53:00Z"/>
                <w:rFonts w:ascii="Consolas" w:eastAsia="Times New Roman" w:hAnsi="Consolas" w:cs="Times New Roman"/>
                <w:sz w:val="20"/>
                <w:szCs w:val="20"/>
                <w:lang w:eastAsia="en-GB"/>
              </w:rPr>
              <w:pPrChange w:id="68" w:author="John Hoopes" w:date="2021-02-18T12:53:00Z">
                <w:pPr>
                  <w:spacing w:before="240" w:after="240" w:line="240" w:lineRule="auto"/>
                  <w:jc w:val="right"/>
                </w:pPr>
              </w:pPrChange>
            </w:pPr>
            <w:del w:id="69" w:author="John Hoopes" w:date="2021-02-18T12:53:00Z">
              <w:r w:rsidRPr="00CB6746" w:rsidDel="00D22FF3">
                <w:rPr>
                  <w:rFonts w:ascii="Consolas" w:eastAsia="Times New Roman" w:hAnsi="Consolas" w:cs="Times New Roman"/>
                  <w:sz w:val="20"/>
                  <w:szCs w:val="20"/>
                  <w:lang w:eastAsia="en-GB"/>
                </w:rPr>
                <w:delText>7907662</w:delText>
              </w:r>
            </w:del>
          </w:p>
        </w:tc>
        <w:tc>
          <w:tcPr>
            <w:tcW w:w="0" w:type="auto"/>
            <w:tcMar>
              <w:top w:w="45" w:type="dxa"/>
              <w:left w:w="30" w:type="dxa"/>
              <w:bottom w:w="45" w:type="dxa"/>
              <w:right w:w="30" w:type="dxa"/>
            </w:tcMar>
            <w:hideMark/>
          </w:tcPr>
          <w:p w14:paraId="2566114B" w14:textId="11D120E3" w:rsidR="00CB6746" w:rsidRPr="00CB6746" w:rsidDel="00D22FF3" w:rsidRDefault="00CB6746" w:rsidP="00D22FF3">
            <w:pPr>
              <w:spacing w:before="240" w:after="60" w:line="240" w:lineRule="auto"/>
              <w:outlineLvl w:val="1"/>
              <w:rPr>
                <w:del w:id="70" w:author="John Hoopes" w:date="2021-02-18T12:53:00Z"/>
                <w:rFonts w:ascii="var(--sans-serif)" w:eastAsia="Times New Roman" w:hAnsi="var(--sans-serif)" w:cs="Times New Roman"/>
                <w:sz w:val="23"/>
                <w:szCs w:val="23"/>
                <w:lang w:eastAsia="en-GB"/>
              </w:rPr>
              <w:pPrChange w:id="71" w:author="John Hoopes" w:date="2021-02-18T12:53:00Z">
                <w:pPr>
                  <w:spacing w:before="240" w:after="240" w:line="240" w:lineRule="auto"/>
                </w:pPr>
              </w:pPrChange>
            </w:pPr>
            <w:del w:id="72" w:author="John Hoopes" w:date="2021-02-18T12:53:00Z">
              <w:r w:rsidRPr="00CB6746" w:rsidDel="00D22FF3">
                <w:rPr>
                  <w:rFonts w:ascii="Courier New" w:eastAsia="Times New Roman" w:hAnsi="Courier New" w:cs="Courier New"/>
                  <w:sz w:val="20"/>
                  <w:szCs w:val="20"/>
                  <w:lang w:eastAsia="en-GB"/>
                </w:rPr>
                <w:delText>[[-0.6939630761294987,52.05342226740886],[-0.6942819268839707,52.05352641736116],[-0.6943432278706878,52.05343961064519] ... ]</w:delText>
              </w:r>
            </w:del>
          </w:p>
        </w:tc>
      </w:tr>
      <w:tr w:rsidR="00CB6746" w:rsidRPr="00CB6746" w:rsidDel="00D22FF3" w14:paraId="09AEBDAD" w14:textId="32B52010" w:rsidTr="00CB6746">
        <w:trPr>
          <w:del w:id="73" w:author="John Hoopes" w:date="2021-02-18T12:53:00Z"/>
        </w:trPr>
        <w:tc>
          <w:tcPr>
            <w:tcW w:w="0" w:type="auto"/>
            <w:tcMar>
              <w:top w:w="45" w:type="dxa"/>
              <w:left w:w="30" w:type="dxa"/>
              <w:bottom w:w="45" w:type="dxa"/>
              <w:right w:w="30" w:type="dxa"/>
            </w:tcMar>
            <w:hideMark/>
          </w:tcPr>
          <w:p w14:paraId="6A167240" w14:textId="05D58BE6" w:rsidR="00CB6746" w:rsidRPr="00CB6746" w:rsidDel="00D22FF3" w:rsidRDefault="00CB6746" w:rsidP="00D22FF3">
            <w:pPr>
              <w:spacing w:before="240" w:after="60" w:line="240" w:lineRule="auto"/>
              <w:outlineLvl w:val="1"/>
              <w:rPr>
                <w:del w:id="74" w:author="John Hoopes" w:date="2021-02-18T12:53:00Z"/>
                <w:rFonts w:ascii="var(--sans-serif)" w:eastAsia="Times New Roman" w:hAnsi="var(--sans-serif)" w:cs="Times New Roman"/>
                <w:sz w:val="23"/>
                <w:szCs w:val="23"/>
                <w:lang w:eastAsia="en-GB"/>
              </w:rPr>
              <w:pPrChange w:id="75" w:author="John Hoopes" w:date="2021-02-18T12:53:00Z">
                <w:pPr>
                  <w:spacing w:before="240" w:after="240" w:line="240" w:lineRule="auto"/>
                </w:pPr>
              </w:pPrChange>
            </w:pPr>
            <w:del w:id="76" w:author="John Hoopes" w:date="2021-02-18T12:53:00Z">
              <w:r w:rsidRPr="00CB6746" w:rsidDel="00D22FF3">
                <w:rPr>
                  <w:rFonts w:ascii="var(--sans-serif)" w:eastAsia="Times New Roman" w:hAnsi="var(--sans-serif)" w:cs="Times New Roman"/>
                  <w:sz w:val="23"/>
                  <w:szCs w:val="23"/>
                  <w:lang w:eastAsia="en-GB"/>
                </w:rPr>
                <w:delText>Polygon with 5 vertices</w:delText>
              </w:r>
            </w:del>
          </w:p>
        </w:tc>
        <w:tc>
          <w:tcPr>
            <w:tcW w:w="0" w:type="auto"/>
            <w:tcMar>
              <w:top w:w="45" w:type="dxa"/>
              <w:left w:w="30" w:type="dxa"/>
              <w:bottom w:w="45" w:type="dxa"/>
              <w:right w:w="30" w:type="dxa"/>
            </w:tcMar>
            <w:hideMark/>
          </w:tcPr>
          <w:p w14:paraId="7A2A03B2" w14:textId="6F542A20" w:rsidR="00CB6746" w:rsidRPr="00CB6746" w:rsidDel="00D22FF3" w:rsidRDefault="00CB6746" w:rsidP="00D22FF3">
            <w:pPr>
              <w:spacing w:before="240" w:after="60" w:line="240" w:lineRule="auto"/>
              <w:jc w:val="right"/>
              <w:outlineLvl w:val="1"/>
              <w:rPr>
                <w:del w:id="77" w:author="John Hoopes" w:date="2021-02-18T12:53:00Z"/>
                <w:rFonts w:ascii="Consolas" w:eastAsia="Times New Roman" w:hAnsi="Consolas" w:cs="Times New Roman"/>
                <w:sz w:val="20"/>
                <w:szCs w:val="20"/>
                <w:lang w:eastAsia="en-GB"/>
              </w:rPr>
              <w:pPrChange w:id="78" w:author="John Hoopes" w:date="2021-02-18T12:53:00Z">
                <w:pPr>
                  <w:spacing w:before="240" w:after="240" w:line="240" w:lineRule="auto"/>
                  <w:jc w:val="right"/>
                </w:pPr>
              </w:pPrChange>
            </w:pPr>
            <w:del w:id="79" w:author="John Hoopes" w:date="2021-02-18T12:53:00Z">
              <w:r w:rsidRPr="00CB6746" w:rsidDel="00D22FF3">
                <w:rPr>
                  <w:rFonts w:ascii="Consolas" w:eastAsia="Times New Roman" w:hAnsi="Consolas" w:cs="Times New Roman"/>
                  <w:sz w:val="20"/>
                  <w:szCs w:val="20"/>
                  <w:lang w:eastAsia="en-GB"/>
                </w:rPr>
                <w:delText>7907663</w:delText>
              </w:r>
            </w:del>
          </w:p>
        </w:tc>
        <w:tc>
          <w:tcPr>
            <w:tcW w:w="0" w:type="auto"/>
            <w:tcMar>
              <w:top w:w="45" w:type="dxa"/>
              <w:left w:w="30" w:type="dxa"/>
              <w:bottom w:w="45" w:type="dxa"/>
              <w:right w:w="30" w:type="dxa"/>
            </w:tcMar>
            <w:hideMark/>
          </w:tcPr>
          <w:p w14:paraId="38DCCCEF" w14:textId="732D7A2E" w:rsidR="00CB6746" w:rsidRPr="00CB6746" w:rsidDel="00D22FF3" w:rsidRDefault="00CB6746" w:rsidP="00D22FF3">
            <w:pPr>
              <w:spacing w:before="240" w:after="60" w:line="240" w:lineRule="auto"/>
              <w:outlineLvl w:val="1"/>
              <w:rPr>
                <w:del w:id="80" w:author="John Hoopes" w:date="2021-02-18T12:53:00Z"/>
                <w:rFonts w:ascii="var(--sans-serif)" w:eastAsia="Times New Roman" w:hAnsi="var(--sans-serif)" w:cs="Times New Roman"/>
                <w:sz w:val="23"/>
                <w:szCs w:val="23"/>
                <w:lang w:eastAsia="en-GB"/>
              </w:rPr>
              <w:pPrChange w:id="81" w:author="John Hoopes" w:date="2021-02-18T12:53:00Z">
                <w:pPr>
                  <w:spacing w:before="240" w:after="240" w:line="240" w:lineRule="auto"/>
                </w:pPr>
              </w:pPrChange>
            </w:pPr>
            <w:del w:id="82" w:author="John Hoopes" w:date="2021-02-18T12:53:00Z">
              <w:r w:rsidRPr="00CB6746" w:rsidDel="00D22FF3">
                <w:rPr>
                  <w:rFonts w:ascii="Courier New" w:eastAsia="Times New Roman" w:hAnsi="Courier New" w:cs="Courier New"/>
                  <w:sz w:val="20"/>
                  <w:szCs w:val="20"/>
                  <w:lang w:eastAsia="en-GB"/>
                </w:rPr>
                <w:delText>[[-0.6945068835903622,52.05359445892442],[-0.6944596518477807,52.05366388844759],[-0.6943296604157972,52.05363025795659] ... ]</w:delText>
              </w:r>
            </w:del>
          </w:p>
        </w:tc>
      </w:tr>
      <w:tr w:rsidR="00CB6746" w:rsidRPr="00CB6746" w:rsidDel="00D22FF3" w14:paraId="58CDF135" w14:textId="35290ED7" w:rsidTr="00CB6746">
        <w:trPr>
          <w:del w:id="83" w:author="John Hoopes" w:date="2021-02-18T12:53:00Z"/>
        </w:trPr>
        <w:tc>
          <w:tcPr>
            <w:tcW w:w="0" w:type="auto"/>
            <w:tcMar>
              <w:top w:w="45" w:type="dxa"/>
              <w:left w:w="30" w:type="dxa"/>
              <w:bottom w:w="45" w:type="dxa"/>
              <w:right w:w="30" w:type="dxa"/>
            </w:tcMar>
            <w:hideMark/>
          </w:tcPr>
          <w:p w14:paraId="0FAF48F4" w14:textId="101D641C" w:rsidR="00CB6746" w:rsidRPr="00CB6746" w:rsidDel="00D22FF3" w:rsidRDefault="00CB6746" w:rsidP="00D22FF3">
            <w:pPr>
              <w:spacing w:before="240" w:after="60" w:line="240" w:lineRule="auto"/>
              <w:outlineLvl w:val="1"/>
              <w:rPr>
                <w:del w:id="84" w:author="John Hoopes" w:date="2021-02-18T12:53:00Z"/>
                <w:rFonts w:ascii="var(--sans-serif)" w:eastAsia="Times New Roman" w:hAnsi="var(--sans-serif)" w:cs="Times New Roman"/>
                <w:sz w:val="23"/>
                <w:szCs w:val="23"/>
                <w:lang w:eastAsia="en-GB"/>
              </w:rPr>
              <w:pPrChange w:id="85" w:author="John Hoopes" w:date="2021-02-18T12:53:00Z">
                <w:pPr>
                  <w:spacing w:before="240" w:after="240" w:line="240" w:lineRule="auto"/>
                </w:pPr>
              </w:pPrChange>
            </w:pPr>
            <w:del w:id="86" w:author="John Hoopes" w:date="2021-02-18T12:53:00Z">
              <w:r w:rsidRPr="00CB6746" w:rsidDel="00D22FF3">
                <w:rPr>
                  <w:rFonts w:ascii="var(--sans-serif)" w:eastAsia="Times New Roman" w:hAnsi="var(--sans-serif)" w:cs="Times New Roman"/>
                  <w:sz w:val="23"/>
                  <w:szCs w:val="23"/>
                  <w:lang w:eastAsia="en-GB"/>
                </w:rPr>
                <w:delText>Polygon with 5 vertices</w:delText>
              </w:r>
            </w:del>
          </w:p>
        </w:tc>
        <w:tc>
          <w:tcPr>
            <w:tcW w:w="0" w:type="auto"/>
            <w:tcMar>
              <w:top w:w="45" w:type="dxa"/>
              <w:left w:w="30" w:type="dxa"/>
              <w:bottom w:w="45" w:type="dxa"/>
              <w:right w:w="30" w:type="dxa"/>
            </w:tcMar>
            <w:hideMark/>
          </w:tcPr>
          <w:p w14:paraId="528E6778" w14:textId="6BEB9BE9" w:rsidR="00CB6746" w:rsidRPr="00CB6746" w:rsidDel="00D22FF3" w:rsidRDefault="00CB6746" w:rsidP="00D22FF3">
            <w:pPr>
              <w:spacing w:before="240" w:after="60" w:line="240" w:lineRule="auto"/>
              <w:jc w:val="right"/>
              <w:outlineLvl w:val="1"/>
              <w:rPr>
                <w:del w:id="87" w:author="John Hoopes" w:date="2021-02-18T12:53:00Z"/>
                <w:rFonts w:ascii="Consolas" w:eastAsia="Times New Roman" w:hAnsi="Consolas" w:cs="Times New Roman"/>
                <w:sz w:val="20"/>
                <w:szCs w:val="20"/>
                <w:lang w:eastAsia="en-GB"/>
              </w:rPr>
              <w:pPrChange w:id="88" w:author="John Hoopes" w:date="2021-02-18T12:53:00Z">
                <w:pPr>
                  <w:spacing w:before="240" w:after="240" w:line="240" w:lineRule="auto"/>
                  <w:jc w:val="right"/>
                </w:pPr>
              </w:pPrChange>
            </w:pPr>
            <w:del w:id="89" w:author="John Hoopes" w:date="2021-02-18T12:53:00Z">
              <w:r w:rsidRPr="00CB6746" w:rsidDel="00D22FF3">
                <w:rPr>
                  <w:rFonts w:ascii="Consolas" w:eastAsia="Times New Roman" w:hAnsi="Consolas" w:cs="Times New Roman"/>
                  <w:sz w:val="20"/>
                  <w:szCs w:val="20"/>
                  <w:lang w:eastAsia="en-GB"/>
                </w:rPr>
                <w:delText>7907664</w:delText>
              </w:r>
            </w:del>
          </w:p>
        </w:tc>
        <w:tc>
          <w:tcPr>
            <w:tcW w:w="0" w:type="auto"/>
            <w:tcMar>
              <w:top w:w="45" w:type="dxa"/>
              <w:left w:w="30" w:type="dxa"/>
              <w:bottom w:w="45" w:type="dxa"/>
              <w:right w:w="30" w:type="dxa"/>
            </w:tcMar>
            <w:hideMark/>
          </w:tcPr>
          <w:p w14:paraId="3C245497" w14:textId="663C5F83" w:rsidR="00CB6746" w:rsidRPr="00CB6746" w:rsidDel="00D22FF3" w:rsidRDefault="00CB6746" w:rsidP="00D22FF3">
            <w:pPr>
              <w:spacing w:before="240" w:after="60" w:line="240" w:lineRule="auto"/>
              <w:outlineLvl w:val="1"/>
              <w:rPr>
                <w:del w:id="90" w:author="John Hoopes" w:date="2021-02-18T12:53:00Z"/>
                <w:rFonts w:ascii="var(--sans-serif)" w:eastAsia="Times New Roman" w:hAnsi="var(--sans-serif)" w:cs="Times New Roman"/>
                <w:sz w:val="23"/>
                <w:szCs w:val="23"/>
                <w:lang w:eastAsia="en-GB"/>
              </w:rPr>
              <w:pPrChange w:id="91" w:author="John Hoopes" w:date="2021-02-18T12:53:00Z">
                <w:pPr>
                  <w:spacing w:before="240" w:after="240" w:line="240" w:lineRule="auto"/>
                </w:pPr>
              </w:pPrChange>
            </w:pPr>
            <w:del w:id="92" w:author="John Hoopes" w:date="2021-02-18T12:53:00Z">
              <w:r w:rsidRPr="00CB6746" w:rsidDel="00D22FF3">
                <w:rPr>
                  <w:rFonts w:ascii="Courier New" w:eastAsia="Times New Roman" w:hAnsi="Courier New" w:cs="Courier New"/>
                  <w:sz w:val="20"/>
                  <w:szCs w:val="20"/>
                  <w:lang w:eastAsia="en-GB"/>
                </w:rPr>
                <w:delText>[[-0.6963218880034335,52.05407807205239],[-0.6962790631937469,52.05409126486681],[-0.6962063996186564,52.05400198529034] ... ]</w:delText>
              </w:r>
            </w:del>
          </w:p>
        </w:tc>
      </w:tr>
      <w:tr w:rsidR="00CB6746" w:rsidRPr="00CB6746" w:rsidDel="00D22FF3" w14:paraId="38264D78" w14:textId="041B537C" w:rsidTr="00CB6746">
        <w:trPr>
          <w:del w:id="93" w:author="John Hoopes" w:date="2021-02-18T12:53:00Z"/>
        </w:trPr>
        <w:tc>
          <w:tcPr>
            <w:tcW w:w="0" w:type="auto"/>
            <w:tcMar>
              <w:top w:w="45" w:type="dxa"/>
              <w:left w:w="30" w:type="dxa"/>
              <w:bottom w:w="45" w:type="dxa"/>
              <w:right w:w="30" w:type="dxa"/>
            </w:tcMar>
            <w:hideMark/>
          </w:tcPr>
          <w:p w14:paraId="6FAB5B9D" w14:textId="272A1D4C" w:rsidR="00CB6746" w:rsidRPr="00CB6746" w:rsidDel="00D22FF3" w:rsidRDefault="00CB6746" w:rsidP="00D22FF3">
            <w:pPr>
              <w:spacing w:before="240" w:after="60" w:line="240" w:lineRule="auto"/>
              <w:outlineLvl w:val="1"/>
              <w:rPr>
                <w:del w:id="94" w:author="John Hoopes" w:date="2021-02-18T12:53:00Z"/>
                <w:rFonts w:ascii="var(--sans-serif)" w:eastAsia="Times New Roman" w:hAnsi="var(--sans-serif)" w:cs="Times New Roman"/>
                <w:sz w:val="23"/>
                <w:szCs w:val="23"/>
                <w:lang w:eastAsia="en-GB"/>
              </w:rPr>
              <w:pPrChange w:id="95" w:author="John Hoopes" w:date="2021-02-18T12:53:00Z">
                <w:pPr>
                  <w:spacing w:before="240" w:after="240" w:line="240" w:lineRule="auto"/>
                </w:pPr>
              </w:pPrChange>
            </w:pPr>
            <w:del w:id="96" w:author="John Hoopes" w:date="2021-02-18T12:53:00Z">
              <w:r w:rsidRPr="00CB6746" w:rsidDel="00D22FF3">
                <w:rPr>
                  <w:rFonts w:ascii="var(--sans-serif)" w:eastAsia="Times New Roman" w:hAnsi="var(--sans-serif)" w:cs="Times New Roman"/>
                  <w:sz w:val="23"/>
                  <w:szCs w:val="23"/>
                  <w:lang w:eastAsia="en-GB"/>
                </w:rPr>
                <w:delText>Polygon with 7 vertices</w:delText>
              </w:r>
            </w:del>
          </w:p>
        </w:tc>
        <w:tc>
          <w:tcPr>
            <w:tcW w:w="0" w:type="auto"/>
            <w:tcMar>
              <w:top w:w="45" w:type="dxa"/>
              <w:left w:w="30" w:type="dxa"/>
              <w:bottom w:w="45" w:type="dxa"/>
              <w:right w:w="30" w:type="dxa"/>
            </w:tcMar>
            <w:hideMark/>
          </w:tcPr>
          <w:p w14:paraId="1BE67C51" w14:textId="05829D52" w:rsidR="00CB6746" w:rsidRPr="00CB6746" w:rsidDel="00D22FF3" w:rsidRDefault="00CB6746" w:rsidP="00D22FF3">
            <w:pPr>
              <w:spacing w:before="240" w:after="60" w:line="240" w:lineRule="auto"/>
              <w:jc w:val="right"/>
              <w:outlineLvl w:val="1"/>
              <w:rPr>
                <w:del w:id="97" w:author="John Hoopes" w:date="2021-02-18T12:53:00Z"/>
                <w:rFonts w:ascii="Consolas" w:eastAsia="Times New Roman" w:hAnsi="Consolas" w:cs="Times New Roman"/>
                <w:sz w:val="20"/>
                <w:szCs w:val="20"/>
                <w:lang w:eastAsia="en-GB"/>
              </w:rPr>
              <w:pPrChange w:id="98" w:author="John Hoopes" w:date="2021-02-18T12:53:00Z">
                <w:pPr>
                  <w:spacing w:before="240" w:after="240" w:line="240" w:lineRule="auto"/>
                  <w:jc w:val="right"/>
                </w:pPr>
              </w:pPrChange>
            </w:pPr>
            <w:del w:id="99" w:author="John Hoopes" w:date="2021-02-18T12:53:00Z">
              <w:r w:rsidRPr="00CB6746" w:rsidDel="00D22FF3">
                <w:rPr>
                  <w:rFonts w:ascii="Consolas" w:eastAsia="Times New Roman" w:hAnsi="Consolas" w:cs="Times New Roman"/>
                  <w:sz w:val="20"/>
                  <w:szCs w:val="20"/>
                  <w:lang w:eastAsia="en-GB"/>
                </w:rPr>
                <w:delText>7907665</w:delText>
              </w:r>
            </w:del>
          </w:p>
        </w:tc>
        <w:tc>
          <w:tcPr>
            <w:tcW w:w="0" w:type="auto"/>
            <w:tcMar>
              <w:top w:w="45" w:type="dxa"/>
              <w:left w:w="30" w:type="dxa"/>
              <w:bottom w:w="45" w:type="dxa"/>
              <w:right w:w="30" w:type="dxa"/>
            </w:tcMar>
            <w:hideMark/>
          </w:tcPr>
          <w:p w14:paraId="743BE0A7" w14:textId="5CBE1AE9" w:rsidR="00CB6746" w:rsidRPr="00CB6746" w:rsidDel="00D22FF3" w:rsidRDefault="00CB6746" w:rsidP="00D22FF3">
            <w:pPr>
              <w:spacing w:before="240" w:after="60" w:line="240" w:lineRule="auto"/>
              <w:outlineLvl w:val="1"/>
              <w:rPr>
                <w:del w:id="100" w:author="John Hoopes" w:date="2021-02-18T12:53:00Z"/>
                <w:rFonts w:ascii="var(--sans-serif)" w:eastAsia="Times New Roman" w:hAnsi="var(--sans-serif)" w:cs="Times New Roman"/>
                <w:sz w:val="23"/>
                <w:szCs w:val="23"/>
                <w:lang w:eastAsia="en-GB"/>
              </w:rPr>
              <w:pPrChange w:id="101" w:author="John Hoopes" w:date="2021-02-18T12:53:00Z">
                <w:pPr>
                  <w:spacing w:before="240" w:after="240" w:line="240" w:lineRule="auto"/>
                </w:pPr>
              </w:pPrChange>
            </w:pPr>
            <w:del w:id="102" w:author="John Hoopes" w:date="2021-02-18T12:53:00Z">
              <w:r w:rsidRPr="00CB6746" w:rsidDel="00D22FF3">
                <w:rPr>
                  <w:rFonts w:ascii="Courier New" w:eastAsia="Times New Roman" w:hAnsi="Courier New" w:cs="Courier New"/>
                  <w:sz w:val="20"/>
                  <w:szCs w:val="20"/>
                  <w:lang w:eastAsia="en-GB"/>
                </w:rPr>
                <w:delText>[[-0.6930409253267493,52.05442303273612],[-0.6931837713174023,52.05446103313119],[-0.6931545500186205,52.05450287870352] ... ]</w:delText>
              </w:r>
            </w:del>
          </w:p>
        </w:tc>
      </w:tr>
      <w:tr w:rsidR="00CB6746" w:rsidRPr="00CB6746" w:rsidDel="00D22FF3" w14:paraId="5774D1AA" w14:textId="2BFAA306" w:rsidTr="00CB6746">
        <w:trPr>
          <w:del w:id="103" w:author="John Hoopes" w:date="2021-02-18T12:53:00Z"/>
        </w:trPr>
        <w:tc>
          <w:tcPr>
            <w:tcW w:w="0" w:type="auto"/>
            <w:tcMar>
              <w:top w:w="45" w:type="dxa"/>
              <w:left w:w="30" w:type="dxa"/>
              <w:bottom w:w="45" w:type="dxa"/>
              <w:right w:w="30" w:type="dxa"/>
            </w:tcMar>
            <w:hideMark/>
          </w:tcPr>
          <w:p w14:paraId="3076D687" w14:textId="6D61F3EB" w:rsidR="00CB6746" w:rsidRPr="00CB6746" w:rsidDel="00D22FF3" w:rsidRDefault="00CB6746" w:rsidP="00D22FF3">
            <w:pPr>
              <w:spacing w:before="240" w:after="60" w:line="240" w:lineRule="auto"/>
              <w:outlineLvl w:val="1"/>
              <w:rPr>
                <w:del w:id="104" w:author="John Hoopes" w:date="2021-02-18T12:53:00Z"/>
                <w:rFonts w:ascii="var(--sans-serif)" w:eastAsia="Times New Roman" w:hAnsi="var(--sans-serif)" w:cs="Times New Roman"/>
                <w:sz w:val="23"/>
                <w:szCs w:val="23"/>
                <w:lang w:eastAsia="en-GB"/>
              </w:rPr>
              <w:pPrChange w:id="105" w:author="John Hoopes" w:date="2021-02-18T12:53:00Z">
                <w:pPr>
                  <w:spacing w:before="240" w:after="240" w:line="240" w:lineRule="auto"/>
                </w:pPr>
              </w:pPrChange>
            </w:pPr>
            <w:del w:id="106" w:author="John Hoopes" w:date="2021-02-18T12:53:00Z">
              <w:r w:rsidRPr="00CB6746" w:rsidDel="00D22FF3">
                <w:rPr>
                  <w:rFonts w:ascii="var(--sans-serif)" w:eastAsia="Times New Roman" w:hAnsi="var(--sans-serif)" w:cs="Times New Roman"/>
                  <w:sz w:val="23"/>
                  <w:szCs w:val="23"/>
                  <w:lang w:eastAsia="en-GB"/>
                </w:rPr>
                <w:delText>Polygon with 7 vertices</w:delText>
              </w:r>
            </w:del>
          </w:p>
        </w:tc>
        <w:tc>
          <w:tcPr>
            <w:tcW w:w="0" w:type="auto"/>
            <w:tcMar>
              <w:top w:w="45" w:type="dxa"/>
              <w:left w:w="30" w:type="dxa"/>
              <w:bottom w:w="45" w:type="dxa"/>
              <w:right w:w="30" w:type="dxa"/>
            </w:tcMar>
            <w:hideMark/>
          </w:tcPr>
          <w:p w14:paraId="5A10BC07" w14:textId="201D41D0" w:rsidR="00CB6746" w:rsidRPr="00CB6746" w:rsidDel="00D22FF3" w:rsidRDefault="00CB6746" w:rsidP="00D22FF3">
            <w:pPr>
              <w:spacing w:before="240" w:after="60" w:line="240" w:lineRule="auto"/>
              <w:jc w:val="right"/>
              <w:outlineLvl w:val="1"/>
              <w:rPr>
                <w:del w:id="107" w:author="John Hoopes" w:date="2021-02-18T12:53:00Z"/>
                <w:rFonts w:ascii="Consolas" w:eastAsia="Times New Roman" w:hAnsi="Consolas" w:cs="Times New Roman"/>
                <w:sz w:val="20"/>
                <w:szCs w:val="20"/>
                <w:lang w:eastAsia="en-GB"/>
              </w:rPr>
              <w:pPrChange w:id="108" w:author="John Hoopes" w:date="2021-02-18T12:53:00Z">
                <w:pPr>
                  <w:spacing w:before="240" w:after="240" w:line="240" w:lineRule="auto"/>
                  <w:jc w:val="right"/>
                </w:pPr>
              </w:pPrChange>
            </w:pPr>
            <w:del w:id="109" w:author="John Hoopes" w:date="2021-02-18T12:53:00Z">
              <w:r w:rsidRPr="00CB6746" w:rsidDel="00D22FF3">
                <w:rPr>
                  <w:rFonts w:ascii="Consolas" w:eastAsia="Times New Roman" w:hAnsi="Consolas" w:cs="Times New Roman"/>
                  <w:sz w:val="20"/>
                  <w:szCs w:val="20"/>
                  <w:lang w:eastAsia="en-GB"/>
                </w:rPr>
                <w:delText>7907666</w:delText>
              </w:r>
            </w:del>
          </w:p>
        </w:tc>
        <w:tc>
          <w:tcPr>
            <w:tcW w:w="0" w:type="auto"/>
            <w:tcMar>
              <w:top w:w="45" w:type="dxa"/>
              <w:left w:w="30" w:type="dxa"/>
              <w:bottom w:w="45" w:type="dxa"/>
              <w:right w:w="30" w:type="dxa"/>
            </w:tcMar>
            <w:hideMark/>
          </w:tcPr>
          <w:p w14:paraId="4F0A4138" w14:textId="4BD10005" w:rsidR="00CB6746" w:rsidRPr="00CB6746" w:rsidDel="00D22FF3" w:rsidRDefault="00CB6746" w:rsidP="00D22FF3">
            <w:pPr>
              <w:spacing w:before="240" w:after="60" w:line="240" w:lineRule="auto"/>
              <w:outlineLvl w:val="1"/>
              <w:rPr>
                <w:del w:id="110" w:author="John Hoopes" w:date="2021-02-18T12:53:00Z"/>
                <w:rFonts w:ascii="var(--sans-serif)" w:eastAsia="Times New Roman" w:hAnsi="var(--sans-serif)" w:cs="Times New Roman"/>
                <w:sz w:val="23"/>
                <w:szCs w:val="23"/>
                <w:lang w:eastAsia="en-GB"/>
              </w:rPr>
              <w:pPrChange w:id="111" w:author="John Hoopes" w:date="2021-02-18T12:53:00Z">
                <w:pPr>
                  <w:spacing w:before="240" w:after="240" w:line="240" w:lineRule="auto"/>
                </w:pPr>
              </w:pPrChange>
            </w:pPr>
            <w:del w:id="112" w:author="John Hoopes" w:date="2021-02-18T12:53:00Z">
              <w:r w:rsidRPr="00CB6746" w:rsidDel="00D22FF3">
                <w:rPr>
                  <w:rFonts w:ascii="Courier New" w:eastAsia="Times New Roman" w:hAnsi="Courier New" w:cs="Courier New"/>
                  <w:sz w:val="20"/>
                  <w:szCs w:val="20"/>
                  <w:lang w:eastAsia="en-GB"/>
                </w:rPr>
                <w:delText>[[-0.6934267166062635,52.05467277923111],[-0.6934937519809378,52.05454440600058],[-0.6931868641563508,52.05448003936754] ... ]</w:delText>
              </w:r>
            </w:del>
          </w:p>
        </w:tc>
      </w:tr>
    </w:tbl>
    <w:p w14:paraId="0488CFAA" w14:textId="697FF54A" w:rsidR="00CB6746" w:rsidRPr="00CB6746" w:rsidDel="00D22FF3" w:rsidRDefault="00CB6746" w:rsidP="00D22FF3">
      <w:pPr>
        <w:spacing w:before="100" w:beforeAutospacing="1" w:after="60" w:afterAutospacing="1" w:line="240" w:lineRule="auto"/>
        <w:outlineLvl w:val="1"/>
        <w:rPr>
          <w:del w:id="113" w:author="John Hoopes" w:date="2021-02-18T12:53:00Z"/>
          <w:rFonts w:ascii="Palatino Linotype" w:eastAsia="Times New Roman" w:hAnsi="Palatino Linotype" w:cs="Times New Roman"/>
          <w:color w:val="1B1E23"/>
          <w:sz w:val="26"/>
          <w:szCs w:val="26"/>
          <w:lang w:eastAsia="en-GB"/>
        </w:rPr>
        <w:pPrChange w:id="114" w:author="John Hoopes" w:date="2021-02-18T12:53:00Z">
          <w:pPr>
            <w:spacing w:before="100" w:beforeAutospacing="1" w:after="100" w:afterAutospacing="1" w:line="240" w:lineRule="auto"/>
          </w:pPr>
        </w:pPrChange>
      </w:pPr>
      <w:del w:id="115" w:author="John Hoopes" w:date="2021-02-18T12:53:00Z">
        <w:r w:rsidRPr="00CB6746" w:rsidDel="00D22FF3">
          <w:rPr>
            <w:rFonts w:ascii="Palatino Linotype" w:eastAsia="Times New Roman" w:hAnsi="Palatino Linotype" w:cs="Times New Roman"/>
            <w:color w:val="1B1E23"/>
            <w:sz w:val="26"/>
            <w:szCs w:val="26"/>
            <w:lang w:eastAsia="en-GB"/>
          </w:rPr>
          <w:delText>And, of course, we can plot these features on a map by plotting a point each of the features' geographic coordinates, and connecting the dots:</w:delText>
        </w:r>
      </w:del>
    </w:p>
    <w:p w14:paraId="4863CD46" w14:textId="3AB8D197" w:rsidR="00CB6746" w:rsidDel="00D22FF3" w:rsidRDefault="00CB6746" w:rsidP="00D22FF3">
      <w:pPr>
        <w:pStyle w:val="NormalWeb"/>
        <w:spacing w:after="60"/>
        <w:outlineLvl w:val="1"/>
        <w:rPr>
          <w:del w:id="116" w:author="John Hoopes" w:date="2021-02-18T12:53:00Z"/>
          <w:rFonts w:ascii="Palatino Linotype" w:hAnsi="Palatino Linotype"/>
          <w:color w:val="1B1E23"/>
          <w:sz w:val="26"/>
          <w:szCs w:val="26"/>
        </w:rPr>
        <w:pPrChange w:id="117" w:author="John Hoopes" w:date="2021-02-18T12:53:00Z">
          <w:pPr>
            <w:pStyle w:val="NormalWeb"/>
          </w:pPr>
        </w:pPrChange>
      </w:pPr>
      <w:del w:id="118" w:author="John Hoopes" w:date="2021-02-18T12:53:00Z">
        <w:r w:rsidDel="00D22FF3">
          <w:rPr>
            <w:rFonts w:ascii="Palatino Linotype" w:hAnsi="Palatino Linotype"/>
            <w:color w:val="1B1E23"/>
            <w:sz w:val="26"/>
            <w:szCs w:val="26"/>
          </w:rPr>
          <w:delText>The Earth and the objects on and below its surface have been mapped for millenia. The most rudimentary would be identifying a landmark that others could easily find and use as navigation. Maps became increasingly complex and detailed to be used for:</w:delText>
        </w:r>
      </w:del>
    </w:p>
    <w:p w14:paraId="37C6D225" w14:textId="342EB044" w:rsidR="00CB6746" w:rsidDel="00D22FF3" w:rsidRDefault="00CB6746" w:rsidP="00D22FF3">
      <w:pPr>
        <w:spacing w:before="100" w:beforeAutospacing="1" w:after="60" w:afterAutospacing="1" w:line="240" w:lineRule="auto"/>
        <w:outlineLvl w:val="1"/>
        <w:rPr>
          <w:del w:id="119" w:author="John Hoopes" w:date="2021-02-18T12:53:00Z"/>
          <w:rFonts w:ascii="Palatino Linotype" w:hAnsi="Palatino Linotype"/>
          <w:color w:val="1B1E23"/>
          <w:sz w:val="26"/>
          <w:szCs w:val="26"/>
        </w:rPr>
        <w:pPrChange w:id="120" w:author="John Hoopes" w:date="2021-02-18T12:53:00Z">
          <w:pPr>
            <w:numPr>
              <w:numId w:val="1"/>
            </w:numPr>
            <w:tabs>
              <w:tab w:val="num" w:pos="720"/>
            </w:tabs>
            <w:spacing w:before="100" w:beforeAutospacing="1" w:after="100" w:afterAutospacing="1" w:line="240" w:lineRule="auto"/>
            <w:ind w:left="720" w:hanging="360"/>
          </w:pPr>
        </w:pPrChange>
      </w:pPr>
      <w:del w:id="121" w:author="John Hoopes" w:date="2021-02-18T12:53:00Z">
        <w:r w:rsidDel="00D22FF3">
          <w:rPr>
            <w:rFonts w:ascii="Palatino Linotype" w:hAnsi="Palatino Linotype"/>
            <w:color w:val="1B1E23"/>
            <w:sz w:val="26"/>
            <w:szCs w:val="26"/>
          </w:rPr>
          <w:delText>Accurate representation of the world in paper and digital formats</w:delText>
        </w:r>
      </w:del>
    </w:p>
    <w:p w14:paraId="61789581" w14:textId="47615B06" w:rsidR="00CB6746" w:rsidDel="00D22FF3" w:rsidRDefault="00CB6746" w:rsidP="00D22FF3">
      <w:pPr>
        <w:spacing w:before="100" w:beforeAutospacing="1" w:after="60" w:afterAutospacing="1" w:line="240" w:lineRule="auto"/>
        <w:outlineLvl w:val="1"/>
        <w:rPr>
          <w:del w:id="122" w:author="John Hoopes" w:date="2021-02-18T12:53:00Z"/>
          <w:rFonts w:ascii="Palatino Linotype" w:hAnsi="Palatino Linotype"/>
          <w:color w:val="1B1E23"/>
          <w:sz w:val="26"/>
          <w:szCs w:val="26"/>
        </w:rPr>
        <w:pPrChange w:id="123" w:author="John Hoopes" w:date="2021-02-18T12:53:00Z">
          <w:pPr>
            <w:numPr>
              <w:numId w:val="1"/>
            </w:numPr>
            <w:tabs>
              <w:tab w:val="num" w:pos="720"/>
            </w:tabs>
            <w:spacing w:before="100" w:beforeAutospacing="1" w:after="100" w:afterAutospacing="1" w:line="240" w:lineRule="auto"/>
            <w:ind w:left="720" w:hanging="360"/>
          </w:pPr>
        </w:pPrChange>
      </w:pPr>
      <w:del w:id="124" w:author="John Hoopes" w:date="2021-02-18T12:53:00Z">
        <w:r w:rsidDel="00D22FF3">
          <w:rPr>
            <w:rFonts w:ascii="Palatino Linotype" w:hAnsi="Palatino Linotype"/>
            <w:color w:val="1B1E23"/>
            <w:sz w:val="26"/>
            <w:szCs w:val="26"/>
          </w:rPr>
          <w:delText>Dividing the world into countries, regions, cities, counties, etc</w:delText>
        </w:r>
      </w:del>
    </w:p>
    <w:p w14:paraId="6A0C5B50" w14:textId="4CFD4407" w:rsidR="00CB6746" w:rsidDel="00D22FF3" w:rsidRDefault="00CB6746" w:rsidP="00D22FF3">
      <w:pPr>
        <w:spacing w:before="100" w:beforeAutospacing="1" w:after="60" w:afterAutospacing="1" w:line="240" w:lineRule="auto"/>
        <w:outlineLvl w:val="1"/>
        <w:rPr>
          <w:del w:id="125" w:author="John Hoopes" w:date="2021-02-18T12:53:00Z"/>
          <w:rFonts w:ascii="Palatino Linotype" w:hAnsi="Palatino Linotype"/>
          <w:color w:val="1B1E23"/>
          <w:sz w:val="26"/>
          <w:szCs w:val="26"/>
        </w:rPr>
        <w:pPrChange w:id="126" w:author="John Hoopes" w:date="2021-02-18T12:53:00Z">
          <w:pPr>
            <w:numPr>
              <w:numId w:val="1"/>
            </w:numPr>
            <w:tabs>
              <w:tab w:val="num" w:pos="720"/>
            </w:tabs>
            <w:spacing w:before="100" w:beforeAutospacing="1" w:after="100" w:afterAutospacing="1" w:line="240" w:lineRule="auto"/>
            <w:ind w:left="720" w:hanging="360"/>
          </w:pPr>
        </w:pPrChange>
      </w:pPr>
      <w:del w:id="127" w:author="John Hoopes" w:date="2021-02-18T12:53:00Z">
        <w:r w:rsidDel="00D22FF3">
          <w:rPr>
            <w:rFonts w:ascii="Palatino Linotype" w:hAnsi="Palatino Linotype"/>
            <w:color w:val="1B1E23"/>
            <w:sz w:val="26"/>
            <w:szCs w:val="26"/>
          </w:rPr>
          <w:delText>Navigation</w:delText>
        </w:r>
      </w:del>
    </w:p>
    <w:p w14:paraId="77180A04" w14:textId="2982B177" w:rsidR="00CB6746" w:rsidDel="00D22FF3" w:rsidRDefault="00CB6746" w:rsidP="00D22FF3">
      <w:pPr>
        <w:spacing w:before="100" w:beforeAutospacing="1" w:after="60" w:afterAutospacing="1" w:line="240" w:lineRule="auto"/>
        <w:outlineLvl w:val="1"/>
        <w:rPr>
          <w:del w:id="128" w:author="John Hoopes" w:date="2021-02-18T12:53:00Z"/>
          <w:rFonts w:ascii="Palatino Linotype" w:hAnsi="Palatino Linotype"/>
          <w:color w:val="1B1E23"/>
          <w:sz w:val="26"/>
          <w:szCs w:val="26"/>
        </w:rPr>
        <w:pPrChange w:id="129" w:author="John Hoopes" w:date="2021-02-18T12:53:00Z">
          <w:pPr>
            <w:numPr>
              <w:numId w:val="1"/>
            </w:numPr>
            <w:tabs>
              <w:tab w:val="num" w:pos="720"/>
            </w:tabs>
            <w:spacing w:before="100" w:beforeAutospacing="1" w:after="100" w:afterAutospacing="1" w:line="240" w:lineRule="auto"/>
            <w:ind w:left="720" w:hanging="360"/>
          </w:pPr>
        </w:pPrChange>
      </w:pPr>
      <w:del w:id="130" w:author="John Hoopes" w:date="2021-02-18T12:53:00Z">
        <w:r w:rsidDel="00D22FF3">
          <w:rPr>
            <w:rFonts w:ascii="Palatino Linotype" w:hAnsi="Palatino Linotype"/>
            <w:color w:val="1B1E23"/>
            <w:sz w:val="26"/>
            <w:szCs w:val="26"/>
          </w:rPr>
          <w:delText>Military defence</w:delText>
        </w:r>
      </w:del>
    </w:p>
    <w:p w14:paraId="70452241" w14:textId="2C99826C" w:rsidR="00CB6746" w:rsidDel="00D22FF3" w:rsidRDefault="00CB6746" w:rsidP="00D22FF3">
      <w:pPr>
        <w:pStyle w:val="Heading3"/>
        <w:spacing w:before="0" w:after="60" w:line="240" w:lineRule="auto"/>
        <w:rPr>
          <w:del w:id="131" w:author="John Hoopes" w:date="2021-02-18T12:53:00Z"/>
          <w:sz w:val="27"/>
          <w:szCs w:val="27"/>
        </w:rPr>
        <w:pPrChange w:id="132" w:author="John Hoopes" w:date="2021-02-18T12:53:00Z">
          <w:pPr>
            <w:pStyle w:val="Heading3"/>
            <w:spacing w:before="0" w:after="60"/>
          </w:pPr>
        </w:pPrChange>
      </w:pPr>
      <w:del w:id="133" w:author="John Hoopes" w:date="2021-02-18T12:53:00Z">
        <w:r w:rsidDel="00D22FF3">
          <w:delText>Structure in data</w:delText>
        </w:r>
      </w:del>
    </w:p>
    <w:p w14:paraId="273FF98C" w14:textId="20BED4BD" w:rsidR="00CB6746" w:rsidDel="00D22FF3" w:rsidRDefault="00CB6746" w:rsidP="00D22FF3">
      <w:pPr>
        <w:pStyle w:val="NormalWeb"/>
        <w:spacing w:before="0" w:beforeAutospacing="0" w:after="60"/>
        <w:outlineLvl w:val="1"/>
        <w:rPr>
          <w:del w:id="134" w:author="John Hoopes" w:date="2021-02-18T12:53:00Z"/>
          <w:rFonts w:ascii="Palatino Linotype" w:hAnsi="Palatino Linotype"/>
          <w:color w:val="1B1E23"/>
          <w:sz w:val="26"/>
          <w:szCs w:val="26"/>
        </w:rPr>
        <w:pPrChange w:id="135" w:author="John Hoopes" w:date="2021-02-18T12:53:00Z">
          <w:pPr>
            <w:pStyle w:val="NormalWeb"/>
            <w:spacing w:before="0" w:beforeAutospacing="0"/>
          </w:pPr>
        </w:pPrChange>
      </w:pPr>
      <w:del w:id="136" w:author="John Hoopes" w:date="2021-02-18T12:53:00Z">
        <w:r w:rsidDel="00D22FF3">
          <w:rPr>
            <w:rFonts w:ascii="Palatino Linotype" w:hAnsi="Palatino Linotype"/>
            <w:color w:val="1B1E23"/>
            <w:sz w:val="26"/>
            <w:szCs w:val="26"/>
          </w:rPr>
          <w:delText>Data can be "structured" or "unstructured" - that is, organised in a standardised way, or not. The Data Management Association specifies that unstructured data "has not been tagged or otherwise structured into rows and columns or records." (</w:delText>
        </w:r>
        <w:r w:rsidR="00D22FF3" w:rsidDel="00D22FF3">
          <w:fldChar w:fldCharType="begin"/>
        </w:r>
        <w:r w:rsidR="00D22FF3" w:rsidDel="00D22FF3">
          <w:delInstrText xml:space="preserve"> HYPERLINK "https://www.gov.uk/government/publications/geospatial-glossary/geospatial-glossary" </w:delInstrText>
        </w:r>
        <w:r w:rsidR="00D22FF3" w:rsidDel="00D22FF3">
          <w:fldChar w:fldCharType="separate"/>
        </w:r>
        <w:r w:rsidDel="00D22FF3">
          <w:rPr>
            <w:rStyle w:val="Hyperlink"/>
            <w:rFonts w:ascii="Palatino Linotype" w:hAnsi="Palatino Linotype"/>
            <w:color w:val="3182BD"/>
            <w:sz w:val="26"/>
            <w:szCs w:val="26"/>
            <w:u w:val="none"/>
          </w:rPr>
          <w:delText>Geospatial Commission 2020</w:delText>
        </w:r>
        <w:r w:rsidR="00D22FF3" w:rsidDel="00D22FF3">
          <w:rPr>
            <w:rStyle w:val="Hyperlink"/>
            <w:rFonts w:ascii="Palatino Linotype" w:hAnsi="Palatino Linotype"/>
            <w:color w:val="3182BD"/>
            <w:sz w:val="26"/>
            <w:szCs w:val="26"/>
            <w:u w:val="none"/>
          </w:rPr>
          <w:fldChar w:fldCharType="end"/>
        </w:r>
        <w:r w:rsidDel="00D22FF3">
          <w:rPr>
            <w:rFonts w:ascii="Palatino Linotype" w:hAnsi="Palatino Linotype"/>
            <w:color w:val="1B1E23"/>
            <w:sz w:val="26"/>
            <w:szCs w:val="26"/>
          </w:rPr>
          <w:delText>) This is relevant when we try to automate the processing of data - computers work very well with structured data, and have a harder time processing unstructured data.</w:delText>
        </w:r>
      </w:del>
    </w:p>
    <w:p w14:paraId="5C5532EB" w14:textId="629ABF1C" w:rsidR="00CB6746" w:rsidDel="00D22FF3" w:rsidRDefault="00CB6746" w:rsidP="00D22FF3">
      <w:pPr>
        <w:pStyle w:val="NormalWeb"/>
        <w:spacing w:before="0" w:beforeAutospacing="0" w:after="60"/>
        <w:outlineLvl w:val="1"/>
        <w:rPr>
          <w:del w:id="137" w:author="John Hoopes" w:date="2021-02-18T12:53:00Z"/>
          <w:rFonts w:ascii="Palatino Linotype" w:hAnsi="Palatino Linotype"/>
          <w:color w:val="1B1E23"/>
          <w:sz w:val="26"/>
          <w:szCs w:val="26"/>
        </w:rPr>
        <w:pPrChange w:id="138" w:author="John Hoopes" w:date="2021-02-18T12:53:00Z">
          <w:pPr>
            <w:pStyle w:val="NormalWeb"/>
            <w:spacing w:before="0" w:beforeAutospacing="0"/>
          </w:pPr>
        </w:pPrChange>
      </w:pPr>
      <w:del w:id="139" w:author="John Hoopes" w:date="2021-02-18T12:53:00Z">
        <w:r w:rsidDel="00D22FF3">
          <w:rPr>
            <w:rFonts w:ascii="Palatino Linotype" w:hAnsi="Palatino Linotype"/>
            <w:color w:val="1B1E23"/>
            <w:sz w:val="26"/>
            <w:szCs w:val="26"/>
          </w:rPr>
          <w:delText>Structured data organises information in a formal, consistent structure. These datasets are composed of "records", individual "observations" described in the data. These observations might represent any range of things - geographic features like road segments, train stations or post codes; financial transactions; human beings - just about anything you can imagine, physical or intangible.</w:delText>
        </w:r>
      </w:del>
    </w:p>
    <w:p w14:paraId="4B8F5104" w14:textId="267AB6C4" w:rsidR="00CB6746" w:rsidDel="00D22FF3" w:rsidRDefault="00CB6746" w:rsidP="00D22FF3">
      <w:pPr>
        <w:pStyle w:val="NormalWeb"/>
        <w:spacing w:before="0" w:beforeAutospacing="0" w:after="60"/>
        <w:outlineLvl w:val="1"/>
        <w:rPr>
          <w:del w:id="140" w:author="John Hoopes" w:date="2021-02-18T12:53:00Z"/>
          <w:rFonts w:ascii="Palatino Linotype" w:hAnsi="Palatino Linotype"/>
          <w:color w:val="1B1E23"/>
          <w:sz w:val="26"/>
          <w:szCs w:val="26"/>
        </w:rPr>
        <w:pPrChange w:id="141" w:author="John Hoopes" w:date="2021-02-18T12:53:00Z">
          <w:pPr>
            <w:pStyle w:val="NormalWeb"/>
            <w:spacing w:before="0" w:beforeAutospacing="0"/>
          </w:pPr>
        </w:pPrChange>
      </w:pPr>
      <w:del w:id="142" w:author="John Hoopes" w:date="2021-02-18T12:53:00Z">
        <w:r w:rsidDel="00D22FF3">
          <w:rPr>
            <w:rFonts w:ascii="Palatino Linotype" w:hAnsi="Palatino Linotype"/>
            <w:color w:val="1B1E23"/>
            <w:sz w:val="26"/>
            <w:szCs w:val="26"/>
          </w:rPr>
          <w:delText>Structured data comes in many forms, but it is often useful to imagine it as a table, with rows and columns. In properly-structured data - </w:delText>
        </w:r>
        <w:r w:rsidDel="00D22FF3">
          <w:rPr>
            <w:rFonts w:ascii="Palatino Linotype" w:hAnsi="Palatino Linotype"/>
            <w:color w:val="1B1E23"/>
            <w:sz w:val="26"/>
            <w:szCs w:val="26"/>
          </w:rPr>
          <w:fldChar w:fldCharType="begin"/>
        </w:r>
        <w:r w:rsidDel="00D22FF3">
          <w:rPr>
            <w:rFonts w:ascii="Palatino Linotype" w:hAnsi="Palatino Linotype"/>
            <w:color w:val="1B1E23"/>
            <w:sz w:val="26"/>
            <w:szCs w:val="26"/>
          </w:rPr>
          <w:delInstrText xml:space="preserve"> HYPERLINK "https://vita.had.co.nz/papers/tidy-data.pdf" </w:delInstrText>
        </w:r>
        <w:r w:rsidDel="00D22FF3">
          <w:rPr>
            <w:rFonts w:ascii="Palatino Linotype" w:hAnsi="Palatino Linotype"/>
            <w:color w:val="1B1E23"/>
            <w:sz w:val="26"/>
            <w:szCs w:val="26"/>
          </w:rPr>
          <w:fldChar w:fldCharType="separate"/>
        </w:r>
        <w:r w:rsidDel="00D22FF3">
          <w:rPr>
            <w:rStyle w:val="Hyperlink"/>
            <w:rFonts w:ascii="Palatino Linotype" w:hAnsi="Palatino Linotype"/>
            <w:color w:val="3182BD"/>
            <w:sz w:val="26"/>
            <w:szCs w:val="26"/>
            <w:u w:val="none"/>
          </w:rPr>
          <w:delText>"tidy" data</w:delText>
        </w:r>
        <w:r w:rsidDel="00D22FF3">
          <w:rPr>
            <w:rFonts w:ascii="Palatino Linotype" w:hAnsi="Palatino Linotype"/>
            <w:color w:val="1B1E23"/>
            <w:sz w:val="26"/>
            <w:szCs w:val="26"/>
          </w:rPr>
          <w:fldChar w:fldCharType="end"/>
        </w:r>
        <w:r w:rsidDel="00D22FF3">
          <w:rPr>
            <w:rFonts w:ascii="Palatino Linotype" w:hAnsi="Palatino Linotype"/>
            <w:color w:val="1B1E23"/>
            <w:sz w:val="26"/>
            <w:szCs w:val="26"/>
          </w:rPr>
          <w:delText>, as defined by </w:delText>
        </w:r>
        <w:r w:rsidR="00D22FF3" w:rsidDel="00D22FF3">
          <w:fldChar w:fldCharType="begin"/>
        </w:r>
        <w:r w:rsidR="00D22FF3" w:rsidDel="00D22FF3">
          <w:delInstrText xml:space="preserve"> HYPERLINK "https://twitter.com/hadleywickham" </w:delInstrText>
        </w:r>
        <w:r w:rsidR="00D22FF3" w:rsidDel="00D22FF3">
          <w:fldChar w:fldCharType="separate"/>
        </w:r>
        <w:r w:rsidDel="00D22FF3">
          <w:rPr>
            <w:rStyle w:val="Hyperlink"/>
            <w:rFonts w:ascii="Palatino Linotype" w:hAnsi="Palatino Linotype"/>
            <w:color w:val="3182BD"/>
            <w:sz w:val="26"/>
            <w:szCs w:val="26"/>
            <w:u w:val="none"/>
          </w:rPr>
          <w:delText>Hadley Wickham</w:delText>
        </w:r>
        <w:r w:rsidR="00D22FF3" w:rsidDel="00D22FF3">
          <w:rPr>
            <w:rStyle w:val="Hyperlink"/>
            <w:rFonts w:ascii="Palatino Linotype" w:hAnsi="Palatino Linotype"/>
            <w:color w:val="3182BD"/>
            <w:sz w:val="26"/>
            <w:szCs w:val="26"/>
            <w:u w:val="none"/>
          </w:rPr>
          <w:fldChar w:fldCharType="end"/>
        </w:r>
        <w:r w:rsidDel="00D22FF3">
          <w:rPr>
            <w:rFonts w:ascii="Palatino Linotype" w:hAnsi="Palatino Linotype"/>
            <w:color w:val="1B1E23"/>
            <w:sz w:val="26"/>
            <w:szCs w:val="26"/>
          </w:rPr>
          <w:delText> in 2014 - each row represents an individual </w:delText>
        </w:r>
        <w:r w:rsidDel="00D22FF3">
          <w:rPr>
            <w:rStyle w:val="Emphasis"/>
            <w:rFonts w:ascii="Palatino Linotype" w:hAnsi="Palatino Linotype"/>
            <w:color w:val="1B1E23"/>
            <w:sz w:val="26"/>
            <w:szCs w:val="26"/>
          </w:rPr>
          <w:delText>observation</w:delText>
        </w:r>
        <w:r w:rsidDel="00D22FF3">
          <w:rPr>
            <w:rFonts w:ascii="Palatino Linotype" w:hAnsi="Palatino Linotype"/>
            <w:color w:val="1B1E23"/>
            <w:sz w:val="26"/>
            <w:szCs w:val="26"/>
          </w:rPr>
          <w:delText> (or </w:delText>
        </w:r>
        <w:r w:rsidDel="00D22FF3">
          <w:rPr>
            <w:rStyle w:val="Emphasis"/>
            <w:rFonts w:ascii="Palatino Linotype" w:hAnsi="Palatino Linotype"/>
            <w:color w:val="1B1E23"/>
            <w:sz w:val="26"/>
            <w:szCs w:val="26"/>
          </w:rPr>
          <w:delText>record</w:delText>
        </w:r>
        <w:r w:rsidDel="00D22FF3">
          <w:rPr>
            <w:rFonts w:ascii="Palatino Linotype" w:hAnsi="Palatino Linotype"/>
            <w:color w:val="1B1E23"/>
            <w:sz w:val="26"/>
            <w:szCs w:val="26"/>
          </w:rPr>
          <w:delText>), and each column represents a </w:delText>
        </w:r>
        <w:r w:rsidDel="00D22FF3">
          <w:rPr>
            <w:rStyle w:val="Emphasis"/>
            <w:rFonts w:ascii="Palatino Linotype" w:hAnsi="Palatino Linotype"/>
            <w:color w:val="1B1E23"/>
            <w:sz w:val="26"/>
            <w:szCs w:val="26"/>
          </w:rPr>
          <w:delText>dimension</w:delText>
        </w:r>
        <w:r w:rsidDel="00D22FF3">
          <w:rPr>
            <w:rFonts w:ascii="Palatino Linotype" w:hAnsi="Palatino Linotype"/>
            <w:color w:val="1B1E23"/>
            <w:sz w:val="26"/>
            <w:szCs w:val="26"/>
          </w:rPr>
          <w:delText> to the observation, or </w:delText>
        </w:r>
        <w:r w:rsidDel="00D22FF3">
          <w:rPr>
            <w:rStyle w:val="Emphasis"/>
            <w:rFonts w:ascii="Palatino Linotype" w:hAnsi="Palatino Linotype"/>
            <w:color w:val="1B1E23"/>
            <w:sz w:val="26"/>
            <w:szCs w:val="26"/>
          </w:rPr>
          <w:delText>variable</w:delText>
        </w:r>
        <w:r w:rsidDel="00D22FF3">
          <w:rPr>
            <w:rFonts w:ascii="Palatino Linotype" w:hAnsi="Palatino Linotype"/>
            <w:color w:val="1B1E23"/>
            <w:sz w:val="26"/>
            <w:szCs w:val="26"/>
          </w:rPr>
          <w:delText> that describes it. If we think of a table where each observation represents a person, a tidy, structured dataset might look like this:</w:delText>
        </w:r>
      </w:del>
    </w:p>
    <w:tbl>
      <w:tblPr>
        <w:tblW w:w="9600" w:type="dxa"/>
        <w:tblCellMar>
          <w:top w:w="15" w:type="dxa"/>
          <w:left w:w="15" w:type="dxa"/>
          <w:bottom w:w="15" w:type="dxa"/>
          <w:right w:w="15" w:type="dxa"/>
        </w:tblCellMar>
        <w:tblLook w:val="04A0" w:firstRow="1" w:lastRow="0" w:firstColumn="1" w:lastColumn="0" w:noHBand="0" w:noVBand="1"/>
      </w:tblPr>
      <w:tblGrid>
        <w:gridCol w:w="356"/>
        <w:gridCol w:w="2681"/>
        <w:gridCol w:w="1777"/>
        <w:gridCol w:w="2193"/>
        <w:gridCol w:w="2593"/>
      </w:tblGrid>
      <w:tr w:rsidR="00CB6746" w:rsidDel="00D22FF3" w14:paraId="0ED6875C" w14:textId="237F5A14" w:rsidTr="00CB6746">
        <w:trPr>
          <w:tblHeader/>
          <w:del w:id="143" w:author="John Hoopes" w:date="2021-02-18T12:53:00Z"/>
        </w:trPr>
        <w:tc>
          <w:tcPr>
            <w:tcW w:w="0" w:type="auto"/>
            <w:vAlign w:val="center"/>
            <w:hideMark/>
          </w:tcPr>
          <w:p w14:paraId="5423D2A7" w14:textId="567B13B4" w:rsidR="00CB6746" w:rsidDel="00D22FF3" w:rsidRDefault="00CB6746" w:rsidP="00D22FF3">
            <w:pPr>
              <w:spacing w:after="60" w:line="240" w:lineRule="auto"/>
              <w:outlineLvl w:val="1"/>
              <w:rPr>
                <w:del w:id="144" w:author="John Hoopes" w:date="2021-02-18T12:53:00Z"/>
                <w:rFonts w:ascii="var(--sans-serif)" w:hAnsi="var(--sans-serif)"/>
                <w:b/>
                <w:bCs/>
                <w:sz w:val="21"/>
                <w:szCs w:val="21"/>
              </w:rPr>
              <w:pPrChange w:id="145" w:author="John Hoopes" w:date="2021-02-18T12:53:00Z">
                <w:pPr>
                  <w:spacing w:after="240"/>
                </w:pPr>
              </w:pPrChange>
            </w:pPr>
            <w:del w:id="146" w:author="John Hoopes" w:date="2021-02-18T12:53:00Z">
              <w:r w:rsidDel="00D22FF3">
                <w:rPr>
                  <w:rFonts w:ascii="var(--sans-serif)" w:hAnsi="var(--sans-serif)"/>
                  <w:b/>
                  <w:bCs/>
                  <w:sz w:val="21"/>
                  <w:szCs w:val="21"/>
                </w:rPr>
                <w:delText>id</w:delText>
              </w:r>
            </w:del>
          </w:p>
        </w:tc>
        <w:tc>
          <w:tcPr>
            <w:tcW w:w="0" w:type="auto"/>
            <w:vAlign w:val="center"/>
            <w:hideMark/>
          </w:tcPr>
          <w:p w14:paraId="7D554674" w14:textId="35DC10BA" w:rsidR="00CB6746" w:rsidDel="00D22FF3" w:rsidRDefault="00CB6746" w:rsidP="00D22FF3">
            <w:pPr>
              <w:spacing w:after="60" w:line="240" w:lineRule="auto"/>
              <w:outlineLvl w:val="1"/>
              <w:rPr>
                <w:del w:id="147" w:author="John Hoopes" w:date="2021-02-18T12:53:00Z"/>
                <w:rFonts w:ascii="var(--sans-serif)" w:hAnsi="var(--sans-serif)"/>
                <w:b/>
                <w:bCs/>
                <w:sz w:val="21"/>
                <w:szCs w:val="21"/>
              </w:rPr>
              <w:pPrChange w:id="148" w:author="John Hoopes" w:date="2021-02-18T12:53:00Z">
                <w:pPr>
                  <w:spacing w:after="240"/>
                </w:pPr>
              </w:pPrChange>
            </w:pPr>
            <w:del w:id="149" w:author="John Hoopes" w:date="2021-02-18T12:53:00Z">
              <w:r w:rsidDel="00D22FF3">
                <w:rPr>
                  <w:rFonts w:ascii="var(--sans-serif)" w:hAnsi="var(--sans-serif)"/>
                  <w:b/>
                  <w:bCs/>
                  <w:sz w:val="21"/>
                  <w:szCs w:val="21"/>
                </w:rPr>
                <w:delText>name</w:delText>
              </w:r>
            </w:del>
          </w:p>
        </w:tc>
        <w:tc>
          <w:tcPr>
            <w:tcW w:w="0" w:type="auto"/>
            <w:vAlign w:val="center"/>
            <w:hideMark/>
          </w:tcPr>
          <w:p w14:paraId="4B7CBEA9" w14:textId="0EC04EED" w:rsidR="00CB6746" w:rsidDel="00D22FF3" w:rsidRDefault="00CB6746" w:rsidP="00D22FF3">
            <w:pPr>
              <w:spacing w:after="60" w:line="240" w:lineRule="auto"/>
              <w:outlineLvl w:val="1"/>
              <w:rPr>
                <w:del w:id="150" w:author="John Hoopes" w:date="2021-02-18T12:53:00Z"/>
                <w:rFonts w:ascii="var(--sans-serif)" w:hAnsi="var(--sans-serif)"/>
                <w:b/>
                <w:bCs/>
                <w:sz w:val="21"/>
                <w:szCs w:val="21"/>
              </w:rPr>
              <w:pPrChange w:id="151" w:author="John Hoopes" w:date="2021-02-18T12:53:00Z">
                <w:pPr>
                  <w:spacing w:after="240"/>
                </w:pPr>
              </w:pPrChange>
            </w:pPr>
            <w:del w:id="152" w:author="John Hoopes" w:date="2021-02-18T12:53:00Z">
              <w:r w:rsidDel="00D22FF3">
                <w:rPr>
                  <w:rFonts w:ascii="var(--sans-serif)" w:hAnsi="var(--sans-serif)"/>
                  <w:b/>
                  <w:bCs/>
                  <w:sz w:val="21"/>
                  <w:szCs w:val="21"/>
                </w:rPr>
                <w:delText>age (years)</w:delText>
              </w:r>
            </w:del>
          </w:p>
        </w:tc>
        <w:tc>
          <w:tcPr>
            <w:tcW w:w="0" w:type="auto"/>
            <w:vAlign w:val="center"/>
            <w:hideMark/>
          </w:tcPr>
          <w:p w14:paraId="0BAB303D" w14:textId="55FB9781" w:rsidR="00CB6746" w:rsidDel="00D22FF3" w:rsidRDefault="00CB6746" w:rsidP="00D22FF3">
            <w:pPr>
              <w:spacing w:after="60" w:line="240" w:lineRule="auto"/>
              <w:outlineLvl w:val="1"/>
              <w:rPr>
                <w:del w:id="153" w:author="John Hoopes" w:date="2021-02-18T12:53:00Z"/>
                <w:rFonts w:ascii="var(--sans-serif)" w:hAnsi="var(--sans-serif)"/>
                <w:b/>
                <w:bCs/>
                <w:sz w:val="21"/>
                <w:szCs w:val="21"/>
              </w:rPr>
              <w:pPrChange w:id="154" w:author="John Hoopes" w:date="2021-02-18T12:53:00Z">
                <w:pPr>
                  <w:spacing w:after="240"/>
                </w:pPr>
              </w:pPrChange>
            </w:pPr>
            <w:del w:id="155" w:author="John Hoopes" w:date="2021-02-18T12:53:00Z">
              <w:r w:rsidDel="00D22FF3">
                <w:rPr>
                  <w:rFonts w:ascii="var(--sans-serif)" w:hAnsi="var(--sans-serif)"/>
                  <w:b/>
                  <w:bCs/>
                  <w:sz w:val="21"/>
                  <w:szCs w:val="21"/>
                </w:rPr>
                <w:delText>favorite_color</w:delText>
              </w:r>
            </w:del>
          </w:p>
        </w:tc>
        <w:tc>
          <w:tcPr>
            <w:tcW w:w="0" w:type="auto"/>
            <w:vAlign w:val="center"/>
            <w:hideMark/>
          </w:tcPr>
          <w:p w14:paraId="41665BA4" w14:textId="22229373" w:rsidR="00CB6746" w:rsidDel="00D22FF3" w:rsidRDefault="00CB6746" w:rsidP="00D22FF3">
            <w:pPr>
              <w:spacing w:after="60" w:line="240" w:lineRule="auto"/>
              <w:outlineLvl w:val="1"/>
              <w:rPr>
                <w:del w:id="156" w:author="John Hoopes" w:date="2021-02-18T12:53:00Z"/>
                <w:rFonts w:ascii="var(--sans-serif)" w:hAnsi="var(--sans-serif)"/>
                <w:b/>
                <w:bCs/>
                <w:sz w:val="21"/>
                <w:szCs w:val="21"/>
              </w:rPr>
              <w:pPrChange w:id="157" w:author="John Hoopes" w:date="2021-02-18T12:53:00Z">
                <w:pPr>
                  <w:spacing w:after="240"/>
                </w:pPr>
              </w:pPrChange>
            </w:pPr>
            <w:del w:id="158" w:author="John Hoopes" w:date="2021-02-18T12:53:00Z">
              <w:r w:rsidDel="00D22FF3">
                <w:rPr>
                  <w:rFonts w:ascii="var(--sans-serif)" w:hAnsi="var(--sans-serif)"/>
                  <w:b/>
                  <w:bCs/>
                  <w:sz w:val="21"/>
                  <w:szCs w:val="21"/>
                </w:rPr>
                <w:delText>has_smartphone</w:delText>
              </w:r>
            </w:del>
          </w:p>
        </w:tc>
      </w:tr>
      <w:tr w:rsidR="00CB6746" w:rsidDel="00D22FF3" w14:paraId="7D48B53E" w14:textId="7E3B00EC" w:rsidTr="00CB6746">
        <w:trPr>
          <w:del w:id="159" w:author="John Hoopes" w:date="2021-02-18T12:53:00Z"/>
        </w:trPr>
        <w:tc>
          <w:tcPr>
            <w:tcW w:w="0" w:type="auto"/>
            <w:vAlign w:val="center"/>
            <w:hideMark/>
          </w:tcPr>
          <w:p w14:paraId="571393A9" w14:textId="4F035B55" w:rsidR="00CB6746" w:rsidDel="00D22FF3" w:rsidRDefault="00CB6746" w:rsidP="00D22FF3">
            <w:pPr>
              <w:spacing w:after="60" w:line="240" w:lineRule="auto"/>
              <w:outlineLvl w:val="1"/>
              <w:rPr>
                <w:del w:id="160" w:author="John Hoopes" w:date="2021-02-18T12:53:00Z"/>
                <w:rFonts w:ascii="var(--sans-serif)" w:hAnsi="var(--sans-serif)"/>
                <w:sz w:val="21"/>
                <w:szCs w:val="21"/>
              </w:rPr>
              <w:pPrChange w:id="161" w:author="John Hoopes" w:date="2021-02-18T12:53:00Z">
                <w:pPr>
                  <w:spacing w:after="240"/>
                </w:pPr>
              </w:pPrChange>
            </w:pPr>
            <w:del w:id="162" w:author="John Hoopes" w:date="2021-02-18T12:53:00Z">
              <w:r w:rsidDel="00D22FF3">
                <w:rPr>
                  <w:rFonts w:ascii="var(--sans-serif)" w:hAnsi="var(--sans-serif)"/>
                  <w:sz w:val="21"/>
                  <w:szCs w:val="21"/>
                </w:rPr>
                <w:delText>0</w:delText>
              </w:r>
            </w:del>
          </w:p>
        </w:tc>
        <w:tc>
          <w:tcPr>
            <w:tcW w:w="0" w:type="auto"/>
            <w:vAlign w:val="center"/>
            <w:hideMark/>
          </w:tcPr>
          <w:p w14:paraId="25149FED" w14:textId="29A8C896" w:rsidR="00CB6746" w:rsidDel="00D22FF3" w:rsidRDefault="00CB6746" w:rsidP="00D22FF3">
            <w:pPr>
              <w:spacing w:after="60" w:line="240" w:lineRule="auto"/>
              <w:outlineLvl w:val="1"/>
              <w:rPr>
                <w:del w:id="163" w:author="John Hoopes" w:date="2021-02-18T12:53:00Z"/>
                <w:rFonts w:ascii="var(--sans-serif)" w:hAnsi="var(--sans-serif)"/>
                <w:sz w:val="21"/>
                <w:szCs w:val="21"/>
              </w:rPr>
              <w:pPrChange w:id="164" w:author="John Hoopes" w:date="2021-02-18T12:53:00Z">
                <w:pPr>
                  <w:spacing w:after="240"/>
                </w:pPr>
              </w:pPrChange>
            </w:pPr>
            <w:del w:id="165" w:author="John Hoopes" w:date="2021-02-18T12:53:00Z">
              <w:r w:rsidDel="00D22FF3">
                <w:rPr>
                  <w:rFonts w:ascii="var(--sans-serif)" w:hAnsi="var(--sans-serif)"/>
                  <w:sz w:val="21"/>
                  <w:szCs w:val="21"/>
                </w:rPr>
                <w:delText>"Helena Espinosa"</w:delText>
              </w:r>
            </w:del>
          </w:p>
        </w:tc>
        <w:tc>
          <w:tcPr>
            <w:tcW w:w="0" w:type="auto"/>
            <w:vAlign w:val="center"/>
            <w:hideMark/>
          </w:tcPr>
          <w:p w14:paraId="2347FF4C" w14:textId="3A3E8C79" w:rsidR="00CB6746" w:rsidDel="00D22FF3" w:rsidRDefault="00CB6746" w:rsidP="00D22FF3">
            <w:pPr>
              <w:spacing w:after="60" w:line="240" w:lineRule="auto"/>
              <w:outlineLvl w:val="1"/>
              <w:rPr>
                <w:del w:id="166" w:author="John Hoopes" w:date="2021-02-18T12:53:00Z"/>
                <w:rFonts w:ascii="var(--sans-serif)" w:hAnsi="var(--sans-serif)"/>
                <w:sz w:val="21"/>
                <w:szCs w:val="21"/>
              </w:rPr>
              <w:pPrChange w:id="167" w:author="John Hoopes" w:date="2021-02-18T12:53:00Z">
                <w:pPr>
                  <w:spacing w:after="240"/>
                </w:pPr>
              </w:pPrChange>
            </w:pPr>
            <w:del w:id="168" w:author="John Hoopes" w:date="2021-02-18T12:53:00Z">
              <w:r w:rsidDel="00D22FF3">
                <w:rPr>
                  <w:rFonts w:ascii="var(--sans-serif)" w:hAnsi="var(--sans-serif)"/>
                  <w:sz w:val="21"/>
                  <w:szCs w:val="21"/>
                </w:rPr>
                <w:delText>29</w:delText>
              </w:r>
            </w:del>
          </w:p>
        </w:tc>
        <w:tc>
          <w:tcPr>
            <w:tcW w:w="0" w:type="auto"/>
            <w:vAlign w:val="center"/>
            <w:hideMark/>
          </w:tcPr>
          <w:p w14:paraId="1C19C2EE" w14:textId="6801A2FE" w:rsidR="00CB6746" w:rsidDel="00D22FF3" w:rsidRDefault="00CB6746" w:rsidP="00D22FF3">
            <w:pPr>
              <w:spacing w:after="60" w:line="240" w:lineRule="auto"/>
              <w:outlineLvl w:val="1"/>
              <w:rPr>
                <w:del w:id="169" w:author="John Hoopes" w:date="2021-02-18T12:53:00Z"/>
                <w:rFonts w:ascii="var(--sans-serif)" w:hAnsi="var(--sans-serif)"/>
                <w:sz w:val="21"/>
                <w:szCs w:val="21"/>
              </w:rPr>
              <w:pPrChange w:id="170" w:author="John Hoopes" w:date="2021-02-18T12:53:00Z">
                <w:pPr>
                  <w:spacing w:after="240"/>
                </w:pPr>
              </w:pPrChange>
            </w:pPr>
            <w:del w:id="171" w:author="John Hoopes" w:date="2021-02-18T12:53:00Z">
              <w:r w:rsidDel="00D22FF3">
                <w:rPr>
                  <w:rFonts w:ascii="var(--sans-serif)" w:hAnsi="var(--sans-serif)"/>
                  <w:sz w:val="21"/>
                  <w:szCs w:val="21"/>
                </w:rPr>
                <w:delText>"blue"</w:delText>
              </w:r>
            </w:del>
          </w:p>
        </w:tc>
        <w:tc>
          <w:tcPr>
            <w:tcW w:w="0" w:type="auto"/>
            <w:vAlign w:val="center"/>
            <w:hideMark/>
          </w:tcPr>
          <w:p w14:paraId="2357E068" w14:textId="479019CF" w:rsidR="00CB6746" w:rsidDel="00D22FF3" w:rsidRDefault="00CB6746" w:rsidP="00D22FF3">
            <w:pPr>
              <w:spacing w:after="60" w:line="240" w:lineRule="auto"/>
              <w:outlineLvl w:val="1"/>
              <w:rPr>
                <w:del w:id="172" w:author="John Hoopes" w:date="2021-02-18T12:53:00Z"/>
                <w:rFonts w:ascii="var(--sans-serif)" w:hAnsi="var(--sans-serif)"/>
                <w:sz w:val="21"/>
                <w:szCs w:val="21"/>
              </w:rPr>
              <w:pPrChange w:id="173" w:author="John Hoopes" w:date="2021-02-18T12:53:00Z">
                <w:pPr>
                  <w:spacing w:after="240"/>
                </w:pPr>
              </w:pPrChange>
            </w:pPr>
            <w:del w:id="174" w:author="John Hoopes" w:date="2021-02-18T12:53:00Z">
              <w:r w:rsidDel="00D22FF3">
                <w:rPr>
                  <w:rFonts w:ascii="var(--sans-serif)" w:hAnsi="var(--sans-serif)"/>
                  <w:sz w:val="21"/>
                  <w:szCs w:val="21"/>
                </w:rPr>
                <w:delText>true</w:delText>
              </w:r>
            </w:del>
          </w:p>
        </w:tc>
      </w:tr>
      <w:tr w:rsidR="00CB6746" w:rsidDel="00D22FF3" w14:paraId="72F4F724" w14:textId="46657251" w:rsidTr="00CB6746">
        <w:trPr>
          <w:del w:id="175" w:author="John Hoopes" w:date="2021-02-18T12:53:00Z"/>
        </w:trPr>
        <w:tc>
          <w:tcPr>
            <w:tcW w:w="0" w:type="auto"/>
            <w:vAlign w:val="center"/>
            <w:hideMark/>
          </w:tcPr>
          <w:p w14:paraId="695E05F4" w14:textId="550EB011" w:rsidR="00CB6746" w:rsidDel="00D22FF3" w:rsidRDefault="00CB6746" w:rsidP="00D22FF3">
            <w:pPr>
              <w:spacing w:after="60" w:line="240" w:lineRule="auto"/>
              <w:outlineLvl w:val="1"/>
              <w:rPr>
                <w:del w:id="176" w:author="John Hoopes" w:date="2021-02-18T12:53:00Z"/>
                <w:rFonts w:ascii="var(--sans-serif)" w:hAnsi="var(--sans-serif)"/>
                <w:sz w:val="21"/>
                <w:szCs w:val="21"/>
              </w:rPr>
              <w:pPrChange w:id="177" w:author="John Hoopes" w:date="2021-02-18T12:53:00Z">
                <w:pPr>
                  <w:spacing w:after="240"/>
                </w:pPr>
              </w:pPrChange>
            </w:pPr>
            <w:del w:id="178" w:author="John Hoopes" w:date="2021-02-18T12:53:00Z">
              <w:r w:rsidDel="00D22FF3">
                <w:rPr>
                  <w:rFonts w:ascii="var(--sans-serif)" w:hAnsi="var(--sans-serif)"/>
                  <w:sz w:val="21"/>
                  <w:szCs w:val="21"/>
                </w:rPr>
                <w:delText>1</w:delText>
              </w:r>
            </w:del>
          </w:p>
        </w:tc>
        <w:tc>
          <w:tcPr>
            <w:tcW w:w="0" w:type="auto"/>
            <w:vAlign w:val="center"/>
            <w:hideMark/>
          </w:tcPr>
          <w:p w14:paraId="57175A59" w14:textId="2D83181D" w:rsidR="00CB6746" w:rsidDel="00D22FF3" w:rsidRDefault="00CB6746" w:rsidP="00D22FF3">
            <w:pPr>
              <w:spacing w:after="60" w:line="240" w:lineRule="auto"/>
              <w:outlineLvl w:val="1"/>
              <w:rPr>
                <w:del w:id="179" w:author="John Hoopes" w:date="2021-02-18T12:53:00Z"/>
                <w:rFonts w:ascii="var(--sans-serif)" w:hAnsi="var(--sans-serif)"/>
                <w:sz w:val="21"/>
                <w:szCs w:val="21"/>
              </w:rPr>
              <w:pPrChange w:id="180" w:author="John Hoopes" w:date="2021-02-18T12:53:00Z">
                <w:pPr>
                  <w:spacing w:after="240"/>
                </w:pPr>
              </w:pPrChange>
            </w:pPr>
            <w:del w:id="181" w:author="John Hoopes" w:date="2021-02-18T12:53:00Z">
              <w:r w:rsidDel="00D22FF3">
                <w:rPr>
                  <w:rFonts w:ascii="var(--sans-serif)" w:hAnsi="var(--sans-serif)"/>
                  <w:sz w:val="21"/>
                  <w:szCs w:val="21"/>
                </w:rPr>
                <w:delText>"Dorian Beach"</w:delText>
              </w:r>
            </w:del>
          </w:p>
        </w:tc>
        <w:tc>
          <w:tcPr>
            <w:tcW w:w="0" w:type="auto"/>
            <w:vAlign w:val="center"/>
            <w:hideMark/>
          </w:tcPr>
          <w:p w14:paraId="35F1FA13" w14:textId="6641C686" w:rsidR="00CB6746" w:rsidDel="00D22FF3" w:rsidRDefault="00CB6746" w:rsidP="00D22FF3">
            <w:pPr>
              <w:spacing w:after="60" w:line="240" w:lineRule="auto"/>
              <w:outlineLvl w:val="1"/>
              <w:rPr>
                <w:del w:id="182" w:author="John Hoopes" w:date="2021-02-18T12:53:00Z"/>
                <w:rFonts w:ascii="var(--sans-serif)" w:hAnsi="var(--sans-serif)"/>
                <w:sz w:val="21"/>
                <w:szCs w:val="21"/>
              </w:rPr>
              <w:pPrChange w:id="183" w:author="John Hoopes" w:date="2021-02-18T12:53:00Z">
                <w:pPr>
                  <w:spacing w:after="240"/>
                </w:pPr>
              </w:pPrChange>
            </w:pPr>
            <w:del w:id="184" w:author="John Hoopes" w:date="2021-02-18T12:53:00Z">
              <w:r w:rsidDel="00D22FF3">
                <w:rPr>
                  <w:rFonts w:ascii="var(--sans-serif)" w:hAnsi="var(--sans-serif)"/>
                  <w:sz w:val="21"/>
                  <w:szCs w:val="21"/>
                </w:rPr>
                <w:delText>17</w:delText>
              </w:r>
            </w:del>
          </w:p>
        </w:tc>
        <w:tc>
          <w:tcPr>
            <w:tcW w:w="0" w:type="auto"/>
            <w:vAlign w:val="center"/>
            <w:hideMark/>
          </w:tcPr>
          <w:p w14:paraId="1F137A67" w14:textId="7114943F" w:rsidR="00CB6746" w:rsidDel="00D22FF3" w:rsidRDefault="00CB6746" w:rsidP="00D22FF3">
            <w:pPr>
              <w:spacing w:after="60" w:line="240" w:lineRule="auto"/>
              <w:outlineLvl w:val="1"/>
              <w:rPr>
                <w:del w:id="185" w:author="John Hoopes" w:date="2021-02-18T12:53:00Z"/>
                <w:rFonts w:ascii="var(--sans-serif)" w:hAnsi="var(--sans-serif)"/>
                <w:sz w:val="21"/>
                <w:szCs w:val="21"/>
              </w:rPr>
              <w:pPrChange w:id="186" w:author="John Hoopes" w:date="2021-02-18T12:53:00Z">
                <w:pPr>
                  <w:spacing w:after="240"/>
                </w:pPr>
              </w:pPrChange>
            </w:pPr>
            <w:del w:id="187" w:author="John Hoopes" w:date="2021-02-18T12:53:00Z">
              <w:r w:rsidDel="00D22FF3">
                <w:rPr>
                  <w:rFonts w:ascii="var(--sans-serif)" w:hAnsi="var(--sans-serif)"/>
                  <w:sz w:val="21"/>
                  <w:szCs w:val="21"/>
                </w:rPr>
                <w:delText>"green"</w:delText>
              </w:r>
            </w:del>
          </w:p>
        </w:tc>
        <w:tc>
          <w:tcPr>
            <w:tcW w:w="0" w:type="auto"/>
            <w:vAlign w:val="center"/>
            <w:hideMark/>
          </w:tcPr>
          <w:p w14:paraId="494B908B" w14:textId="2BA07997" w:rsidR="00CB6746" w:rsidDel="00D22FF3" w:rsidRDefault="00CB6746" w:rsidP="00D22FF3">
            <w:pPr>
              <w:spacing w:after="60" w:line="240" w:lineRule="auto"/>
              <w:outlineLvl w:val="1"/>
              <w:rPr>
                <w:del w:id="188" w:author="John Hoopes" w:date="2021-02-18T12:53:00Z"/>
                <w:rFonts w:ascii="var(--sans-serif)" w:hAnsi="var(--sans-serif)"/>
                <w:sz w:val="21"/>
                <w:szCs w:val="21"/>
              </w:rPr>
              <w:pPrChange w:id="189" w:author="John Hoopes" w:date="2021-02-18T12:53:00Z">
                <w:pPr>
                  <w:spacing w:after="240"/>
                </w:pPr>
              </w:pPrChange>
            </w:pPr>
            <w:del w:id="190" w:author="John Hoopes" w:date="2021-02-18T12:53:00Z">
              <w:r w:rsidDel="00D22FF3">
                <w:rPr>
                  <w:rFonts w:ascii="var(--sans-serif)" w:hAnsi="var(--sans-serif)"/>
                  <w:sz w:val="21"/>
                  <w:szCs w:val="21"/>
                </w:rPr>
                <w:delText>false</w:delText>
              </w:r>
            </w:del>
          </w:p>
        </w:tc>
      </w:tr>
      <w:tr w:rsidR="00CB6746" w:rsidDel="00D22FF3" w14:paraId="048D5E8F" w14:textId="2481F7A6" w:rsidTr="00CB6746">
        <w:trPr>
          <w:del w:id="191" w:author="John Hoopes" w:date="2021-02-18T12:53:00Z"/>
        </w:trPr>
        <w:tc>
          <w:tcPr>
            <w:tcW w:w="0" w:type="auto"/>
            <w:vAlign w:val="center"/>
            <w:hideMark/>
          </w:tcPr>
          <w:p w14:paraId="3ABA0754" w14:textId="625E23CE" w:rsidR="00CB6746" w:rsidDel="00D22FF3" w:rsidRDefault="00CB6746" w:rsidP="00D22FF3">
            <w:pPr>
              <w:spacing w:after="60" w:line="240" w:lineRule="auto"/>
              <w:outlineLvl w:val="1"/>
              <w:rPr>
                <w:del w:id="192" w:author="John Hoopes" w:date="2021-02-18T12:53:00Z"/>
                <w:rFonts w:ascii="var(--sans-serif)" w:hAnsi="var(--sans-serif)"/>
                <w:sz w:val="21"/>
                <w:szCs w:val="21"/>
              </w:rPr>
              <w:pPrChange w:id="193" w:author="John Hoopes" w:date="2021-02-18T12:53:00Z">
                <w:pPr>
                  <w:spacing w:after="240"/>
                </w:pPr>
              </w:pPrChange>
            </w:pPr>
            <w:del w:id="194" w:author="John Hoopes" w:date="2021-02-18T12:53:00Z">
              <w:r w:rsidDel="00D22FF3">
                <w:rPr>
                  <w:rFonts w:ascii="var(--sans-serif)" w:hAnsi="var(--sans-serif)"/>
                  <w:sz w:val="21"/>
                  <w:szCs w:val="21"/>
                </w:rPr>
                <w:delText>2</w:delText>
              </w:r>
            </w:del>
          </w:p>
        </w:tc>
        <w:tc>
          <w:tcPr>
            <w:tcW w:w="0" w:type="auto"/>
            <w:vAlign w:val="center"/>
            <w:hideMark/>
          </w:tcPr>
          <w:p w14:paraId="0DB8070C" w14:textId="50528EEF" w:rsidR="00CB6746" w:rsidDel="00D22FF3" w:rsidRDefault="00CB6746" w:rsidP="00D22FF3">
            <w:pPr>
              <w:spacing w:after="60" w:line="240" w:lineRule="auto"/>
              <w:outlineLvl w:val="1"/>
              <w:rPr>
                <w:del w:id="195" w:author="John Hoopes" w:date="2021-02-18T12:53:00Z"/>
                <w:rFonts w:ascii="var(--sans-serif)" w:hAnsi="var(--sans-serif)"/>
                <w:sz w:val="21"/>
                <w:szCs w:val="21"/>
              </w:rPr>
              <w:pPrChange w:id="196" w:author="John Hoopes" w:date="2021-02-18T12:53:00Z">
                <w:pPr>
                  <w:spacing w:after="240"/>
                </w:pPr>
              </w:pPrChange>
            </w:pPr>
            <w:del w:id="197" w:author="John Hoopes" w:date="2021-02-18T12:53:00Z">
              <w:r w:rsidDel="00D22FF3">
                <w:rPr>
                  <w:rFonts w:ascii="var(--sans-serif)" w:hAnsi="var(--sans-serif)"/>
                  <w:sz w:val="21"/>
                  <w:szCs w:val="21"/>
                </w:rPr>
                <w:delText>"Lukas Craft"</w:delText>
              </w:r>
            </w:del>
          </w:p>
        </w:tc>
        <w:tc>
          <w:tcPr>
            <w:tcW w:w="0" w:type="auto"/>
            <w:vAlign w:val="center"/>
            <w:hideMark/>
          </w:tcPr>
          <w:p w14:paraId="67F30F8E" w14:textId="29CBD609" w:rsidR="00CB6746" w:rsidDel="00D22FF3" w:rsidRDefault="00CB6746" w:rsidP="00D22FF3">
            <w:pPr>
              <w:spacing w:after="60" w:line="240" w:lineRule="auto"/>
              <w:outlineLvl w:val="1"/>
              <w:rPr>
                <w:del w:id="198" w:author="John Hoopes" w:date="2021-02-18T12:53:00Z"/>
                <w:rFonts w:ascii="var(--sans-serif)" w:hAnsi="var(--sans-serif)"/>
                <w:sz w:val="21"/>
                <w:szCs w:val="21"/>
              </w:rPr>
              <w:pPrChange w:id="199" w:author="John Hoopes" w:date="2021-02-18T12:53:00Z">
                <w:pPr>
                  <w:spacing w:after="240"/>
                </w:pPr>
              </w:pPrChange>
            </w:pPr>
            <w:del w:id="200" w:author="John Hoopes" w:date="2021-02-18T12:53:00Z">
              <w:r w:rsidDel="00D22FF3">
                <w:rPr>
                  <w:rFonts w:ascii="var(--sans-serif)" w:hAnsi="var(--sans-serif)"/>
                  <w:sz w:val="21"/>
                  <w:szCs w:val="21"/>
                </w:rPr>
                <w:delText>44</w:delText>
              </w:r>
            </w:del>
          </w:p>
        </w:tc>
        <w:tc>
          <w:tcPr>
            <w:tcW w:w="0" w:type="auto"/>
            <w:vAlign w:val="center"/>
            <w:hideMark/>
          </w:tcPr>
          <w:p w14:paraId="72A89D44" w14:textId="01A99E4C" w:rsidR="00CB6746" w:rsidDel="00D22FF3" w:rsidRDefault="00CB6746" w:rsidP="00D22FF3">
            <w:pPr>
              <w:spacing w:after="60" w:line="240" w:lineRule="auto"/>
              <w:outlineLvl w:val="1"/>
              <w:rPr>
                <w:del w:id="201" w:author="John Hoopes" w:date="2021-02-18T12:53:00Z"/>
                <w:rFonts w:ascii="var(--sans-serif)" w:hAnsi="var(--sans-serif)"/>
                <w:sz w:val="21"/>
                <w:szCs w:val="21"/>
              </w:rPr>
              <w:pPrChange w:id="202" w:author="John Hoopes" w:date="2021-02-18T12:53:00Z">
                <w:pPr>
                  <w:spacing w:after="240"/>
                </w:pPr>
              </w:pPrChange>
            </w:pPr>
            <w:del w:id="203" w:author="John Hoopes" w:date="2021-02-18T12:53:00Z">
              <w:r w:rsidDel="00D22FF3">
                <w:rPr>
                  <w:rFonts w:ascii="var(--sans-serif)" w:hAnsi="var(--sans-serif)"/>
                  <w:sz w:val="21"/>
                  <w:szCs w:val="21"/>
                </w:rPr>
                <w:delText>"purple"</w:delText>
              </w:r>
            </w:del>
          </w:p>
        </w:tc>
        <w:tc>
          <w:tcPr>
            <w:tcW w:w="0" w:type="auto"/>
            <w:vAlign w:val="center"/>
            <w:hideMark/>
          </w:tcPr>
          <w:p w14:paraId="49A61C02" w14:textId="70F93C0F" w:rsidR="00CB6746" w:rsidDel="00D22FF3" w:rsidRDefault="00CB6746" w:rsidP="00D22FF3">
            <w:pPr>
              <w:spacing w:after="60" w:line="240" w:lineRule="auto"/>
              <w:outlineLvl w:val="1"/>
              <w:rPr>
                <w:del w:id="204" w:author="John Hoopes" w:date="2021-02-18T12:53:00Z"/>
                <w:rFonts w:ascii="var(--sans-serif)" w:hAnsi="var(--sans-serif)"/>
                <w:sz w:val="21"/>
                <w:szCs w:val="21"/>
              </w:rPr>
              <w:pPrChange w:id="205" w:author="John Hoopes" w:date="2021-02-18T12:53:00Z">
                <w:pPr>
                  <w:spacing w:after="240"/>
                </w:pPr>
              </w:pPrChange>
            </w:pPr>
            <w:del w:id="206" w:author="John Hoopes" w:date="2021-02-18T12:53:00Z">
              <w:r w:rsidDel="00D22FF3">
                <w:rPr>
                  <w:rFonts w:ascii="var(--sans-serif)" w:hAnsi="var(--sans-serif)"/>
                  <w:sz w:val="21"/>
                  <w:szCs w:val="21"/>
                </w:rPr>
                <w:delText>false</w:delText>
              </w:r>
            </w:del>
          </w:p>
        </w:tc>
      </w:tr>
      <w:tr w:rsidR="00CB6746" w:rsidDel="00D22FF3" w14:paraId="4F03011E" w14:textId="6721779B" w:rsidTr="00CB6746">
        <w:trPr>
          <w:del w:id="207" w:author="John Hoopes" w:date="2021-02-18T12:53:00Z"/>
        </w:trPr>
        <w:tc>
          <w:tcPr>
            <w:tcW w:w="0" w:type="auto"/>
            <w:vAlign w:val="center"/>
            <w:hideMark/>
          </w:tcPr>
          <w:p w14:paraId="3E7141A8" w14:textId="73B28D2F" w:rsidR="00CB6746" w:rsidDel="00D22FF3" w:rsidRDefault="00CB6746" w:rsidP="00D22FF3">
            <w:pPr>
              <w:spacing w:after="60" w:line="240" w:lineRule="auto"/>
              <w:outlineLvl w:val="1"/>
              <w:rPr>
                <w:del w:id="208" w:author="John Hoopes" w:date="2021-02-18T12:53:00Z"/>
                <w:rFonts w:ascii="var(--sans-serif)" w:hAnsi="var(--sans-serif)"/>
                <w:sz w:val="21"/>
                <w:szCs w:val="21"/>
              </w:rPr>
              <w:pPrChange w:id="209" w:author="John Hoopes" w:date="2021-02-18T12:53:00Z">
                <w:pPr>
                  <w:spacing w:after="240"/>
                </w:pPr>
              </w:pPrChange>
            </w:pPr>
            <w:del w:id="210" w:author="John Hoopes" w:date="2021-02-18T12:53:00Z">
              <w:r w:rsidDel="00D22FF3">
                <w:rPr>
                  <w:rFonts w:ascii="var(--sans-serif)" w:hAnsi="var(--sans-serif)"/>
                  <w:sz w:val="21"/>
                  <w:szCs w:val="21"/>
                </w:rPr>
                <w:delText>3</w:delText>
              </w:r>
            </w:del>
          </w:p>
        </w:tc>
        <w:tc>
          <w:tcPr>
            <w:tcW w:w="0" w:type="auto"/>
            <w:vAlign w:val="center"/>
            <w:hideMark/>
          </w:tcPr>
          <w:p w14:paraId="19F09C3B" w14:textId="47CF6397" w:rsidR="00CB6746" w:rsidDel="00D22FF3" w:rsidRDefault="00CB6746" w:rsidP="00D22FF3">
            <w:pPr>
              <w:spacing w:after="60" w:line="240" w:lineRule="auto"/>
              <w:outlineLvl w:val="1"/>
              <w:rPr>
                <w:del w:id="211" w:author="John Hoopes" w:date="2021-02-18T12:53:00Z"/>
                <w:rFonts w:ascii="var(--sans-serif)" w:hAnsi="var(--sans-serif)"/>
                <w:sz w:val="21"/>
                <w:szCs w:val="21"/>
              </w:rPr>
              <w:pPrChange w:id="212" w:author="John Hoopes" w:date="2021-02-18T12:53:00Z">
                <w:pPr>
                  <w:spacing w:after="240"/>
                </w:pPr>
              </w:pPrChange>
            </w:pPr>
            <w:del w:id="213" w:author="John Hoopes" w:date="2021-02-18T12:53:00Z">
              <w:r w:rsidDel="00D22FF3">
                <w:rPr>
                  <w:rFonts w:ascii="var(--sans-serif)" w:hAnsi="var(--sans-serif)"/>
                  <w:sz w:val="21"/>
                  <w:szCs w:val="21"/>
                </w:rPr>
                <w:delText>"Vishal Needham"</w:delText>
              </w:r>
            </w:del>
          </w:p>
        </w:tc>
        <w:tc>
          <w:tcPr>
            <w:tcW w:w="0" w:type="auto"/>
            <w:vAlign w:val="center"/>
            <w:hideMark/>
          </w:tcPr>
          <w:p w14:paraId="3EA640E0" w14:textId="1762DC35" w:rsidR="00CB6746" w:rsidDel="00D22FF3" w:rsidRDefault="00CB6746" w:rsidP="00D22FF3">
            <w:pPr>
              <w:spacing w:after="60" w:line="240" w:lineRule="auto"/>
              <w:outlineLvl w:val="1"/>
              <w:rPr>
                <w:del w:id="214" w:author="John Hoopes" w:date="2021-02-18T12:53:00Z"/>
                <w:rFonts w:ascii="var(--sans-serif)" w:hAnsi="var(--sans-serif)"/>
                <w:sz w:val="21"/>
                <w:szCs w:val="21"/>
              </w:rPr>
              <w:pPrChange w:id="215" w:author="John Hoopes" w:date="2021-02-18T12:53:00Z">
                <w:pPr>
                  <w:spacing w:after="240"/>
                </w:pPr>
              </w:pPrChange>
            </w:pPr>
            <w:del w:id="216" w:author="John Hoopes" w:date="2021-02-18T12:53:00Z">
              <w:r w:rsidDel="00D22FF3">
                <w:rPr>
                  <w:rFonts w:ascii="var(--sans-serif)" w:hAnsi="var(--sans-serif)"/>
                  <w:sz w:val="21"/>
                  <w:szCs w:val="21"/>
                </w:rPr>
                <w:delText>83</w:delText>
              </w:r>
            </w:del>
          </w:p>
        </w:tc>
        <w:tc>
          <w:tcPr>
            <w:tcW w:w="0" w:type="auto"/>
            <w:vAlign w:val="center"/>
            <w:hideMark/>
          </w:tcPr>
          <w:p w14:paraId="0B13A91F" w14:textId="01780BAD" w:rsidR="00CB6746" w:rsidDel="00D22FF3" w:rsidRDefault="00CB6746" w:rsidP="00D22FF3">
            <w:pPr>
              <w:spacing w:after="60" w:line="240" w:lineRule="auto"/>
              <w:outlineLvl w:val="1"/>
              <w:rPr>
                <w:del w:id="217" w:author="John Hoopes" w:date="2021-02-18T12:53:00Z"/>
                <w:rFonts w:ascii="var(--sans-serif)" w:hAnsi="var(--sans-serif)"/>
                <w:sz w:val="21"/>
                <w:szCs w:val="21"/>
              </w:rPr>
              <w:pPrChange w:id="218" w:author="John Hoopes" w:date="2021-02-18T12:53:00Z">
                <w:pPr>
                  <w:spacing w:after="240"/>
                </w:pPr>
              </w:pPrChange>
            </w:pPr>
            <w:del w:id="219" w:author="John Hoopes" w:date="2021-02-18T12:53:00Z">
              <w:r w:rsidDel="00D22FF3">
                <w:rPr>
                  <w:rFonts w:ascii="var(--sans-serif)" w:hAnsi="var(--sans-serif)"/>
                  <w:sz w:val="21"/>
                  <w:szCs w:val="21"/>
                </w:rPr>
                <w:delText>"grey"</w:delText>
              </w:r>
            </w:del>
          </w:p>
        </w:tc>
        <w:tc>
          <w:tcPr>
            <w:tcW w:w="0" w:type="auto"/>
            <w:vAlign w:val="center"/>
            <w:hideMark/>
          </w:tcPr>
          <w:p w14:paraId="0C4BB247" w14:textId="2F04D30D" w:rsidR="00CB6746" w:rsidDel="00D22FF3" w:rsidRDefault="00CB6746" w:rsidP="00D22FF3">
            <w:pPr>
              <w:spacing w:after="60" w:line="240" w:lineRule="auto"/>
              <w:outlineLvl w:val="1"/>
              <w:rPr>
                <w:del w:id="220" w:author="John Hoopes" w:date="2021-02-18T12:53:00Z"/>
                <w:rFonts w:ascii="var(--sans-serif)" w:hAnsi="var(--sans-serif)"/>
                <w:sz w:val="21"/>
                <w:szCs w:val="21"/>
              </w:rPr>
              <w:pPrChange w:id="221" w:author="John Hoopes" w:date="2021-02-18T12:53:00Z">
                <w:pPr>
                  <w:spacing w:after="240"/>
                </w:pPr>
              </w:pPrChange>
            </w:pPr>
            <w:del w:id="222" w:author="John Hoopes" w:date="2021-02-18T12:53:00Z">
              <w:r w:rsidDel="00D22FF3">
                <w:rPr>
                  <w:rFonts w:ascii="var(--sans-serif)" w:hAnsi="var(--sans-serif)"/>
                  <w:sz w:val="21"/>
                  <w:szCs w:val="21"/>
                </w:rPr>
                <w:delText>true</w:delText>
              </w:r>
            </w:del>
          </w:p>
        </w:tc>
      </w:tr>
    </w:tbl>
    <w:p w14:paraId="414EC5FF" w14:textId="3C62273B" w:rsidR="00CB6746" w:rsidDel="00D22FF3" w:rsidRDefault="00CB6746" w:rsidP="00D22FF3">
      <w:pPr>
        <w:pStyle w:val="NormalWeb"/>
        <w:spacing w:before="0" w:beforeAutospacing="0" w:after="60"/>
        <w:outlineLvl w:val="1"/>
        <w:rPr>
          <w:del w:id="223" w:author="John Hoopes" w:date="2021-02-18T12:53:00Z"/>
          <w:rFonts w:ascii="Palatino Linotype" w:hAnsi="Palatino Linotype"/>
          <w:color w:val="1B1E23"/>
          <w:sz w:val="26"/>
          <w:szCs w:val="26"/>
        </w:rPr>
        <w:pPrChange w:id="224" w:author="John Hoopes" w:date="2021-02-18T12:53:00Z">
          <w:pPr>
            <w:pStyle w:val="NormalWeb"/>
            <w:spacing w:before="0" w:beforeAutospacing="0"/>
          </w:pPr>
        </w:pPrChange>
      </w:pPr>
      <w:del w:id="225" w:author="John Hoopes" w:date="2021-02-18T12:53:00Z">
        <w:r w:rsidDel="00D22FF3">
          <w:rPr>
            <w:rStyle w:val="Emphasis"/>
            <w:rFonts w:ascii="Palatino Linotype" w:hAnsi="Palatino Linotype"/>
            <w:color w:val="1B1E23"/>
            <w:sz w:val="26"/>
            <w:szCs w:val="26"/>
          </w:rPr>
          <w:delText>(Names randomly generated with </w:delText>
        </w:r>
        <w:r w:rsidR="00D22FF3" w:rsidDel="00D22FF3">
          <w:fldChar w:fldCharType="begin"/>
        </w:r>
        <w:r w:rsidR="00D22FF3" w:rsidDel="00D22FF3">
          <w:delInstrText xml:space="preserve"> HYPERLINK "https://www.name-generator.org.uk/" </w:delInstrText>
        </w:r>
        <w:r w:rsidR="00D22FF3" w:rsidDel="00D22FF3">
          <w:fldChar w:fldCharType="separate"/>
        </w:r>
        <w:r w:rsidDel="00D22FF3">
          <w:rPr>
            <w:rStyle w:val="Hyperlink"/>
            <w:rFonts w:ascii="Palatino Linotype" w:hAnsi="Palatino Linotype"/>
            <w:i/>
            <w:iCs/>
            <w:color w:val="3182BD"/>
            <w:sz w:val="26"/>
            <w:szCs w:val="26"/>
            <w:u w:val="none"/>
          </w:rPr>
          <w:delText>name-generator.org.uk</w:delText>
        </w:r>
        <w:r w:rsidR="00D22FF3" w:rsidDel="00D22FF3">
          <w:rPr>
            <w:rStyle w:val="Hyperlink"/>
            <w:rFonts w:ascii="Palatino Linotype" w:hAnsi="Palatino Linotype"/>
            <w:i/>
            <w:iCs/>
            <w:color w:val="3182BD"/>
            <w:sz w:val="26"/>
            <w:szCs w:val="26"/>
            <w:u w:val="none"/>
          </w:rPr>
          <w:fldChar w:fldCharType="end"/>
        </w:r>
        <w:r w:rsidDel="00D22FF3">
          <w:rPr>
            <w:rStyle w:val="Emphasis"/>
            <w:rFonts w:ascii="Palatino Linotype" w:hAnsi="Palatino Linotype"/>
            <w:color w:val="1B1E23"/>
            <w:sz w:val="26"/>
            <w:szCs w:val="26"/>
          </w:rPr>
          <w:delText>).</w:delText>
        </w:r>
      </w:del>
    </w:p>
    <w:p w14:paraId="060EA946" w14:textId="039604D0" w:rsidR="00CB6746" w:rsidDel="00D22FF3" w:rsidRDefault="00CB6746" w:rsidP="00D22FF3">
      <w:pPr>
        <w:pStyle w:val="NormalWeb"/>
        <w:spacing w:before="0" w:beforeAutospacing="0" w:after="60"/>
        <w:outlineLvl w:val="1"/>
        <w:rPr>
          <w:del w:id="226" w:author="John Hoopes" w:date="2021-02-18T12:53:00Z"/>
          <w:rFonts w:ascii="Palatino Linotype" w:hAnsi="Palatino Linotype"/>
          <w:color w:val="1B1E23"/>
          <w:sz w:val="26"/>
          <w:szCs w:val="26"/>
        </w:rPr>
        <w:pPrChange w:id="227" w:author="John Hoopes" w:date="2021-02-18T12:53:00Z">
          <w:pPr>
            <w:pStyle w:val="NormalWeb"/>
            <w:spacing w:before="0" w:beforeAutospacing="0"/>
          </w:pPr>
        </w:pPrChange>
      </w:pPr>
      <w:del w:id="228" w:author="John Hoopes" w:date="2021-02-18T12:53:00Z">
        <w:r w:rsidDel="00D22FF3">
          <w:rPr>
            <w:rFonts w:ascii="Palatino Linotype" w:hAnsi="Palatino Linotype"/>
            <w:color w:val="1B1E23"/>
            <w:sz w:val="26"/>
            <w:szCs w:val="26"/>
          </w:rPr>
          <w:delText>Because this data is structured in a standardised way, computer programs can parse and analyse this dataset much more easily than if the data were unstructured, like this:</w:delText>
        </w:r>
      </w:del>
    </w:p>
    <w:p w14:paraId="7B80898A" w14:textId="7C6D78B6" w:rsidR="00CB6746" w:rsidDel="00D22FF3" w:rsidRDefault="00CB6746" w:rsidP="00D22FF3">
      <w:pPr>
        <w:pStyle w:val="NormalWeb"/>
        <w:spacing w:after="60"/>
        <w:outlineLvl w:val="1"/>
        <w:rPr>
          <w:del w:id="229" w:author="John Hoopes" w:date="2021-02-18T12:53:00Z"/>
          <w:rFonts w:ascii="Palatino Linotype" w:hAnsi="Palatino Linotype"/>
          <w:color w:val="1B1E23"/>
          <w:sz w:val="26"/>
          <w:szCs w:val="26"/>
        </w:rPr>
        <w:pPrChange w:id="230" w:author="John Hoopes" w:date="2021-02-18T12:53:00Z">
          <w:pPr>
            <w:pStyle w:val="NormalWeb"/>
          </w:pPr>
        </w:pPrChange>
      </w:pPr>
      <w:del w:id="231" w:author="John Hoopes" w:date="2021-02-18T12:53:00Z">
        <w:r w:rsidDel="00D22FF3">
          <w:rPr>
            <w:rFonts w:ascii="Palatino Linotype" w:hAnsi="Palatino Linotype"/>
            <w:color w:val="1B1E23"/>
            <w:sz w:val="26"/>
            <w:szCs w:val="26"/>
          </w:rPr>
          <w:delText>"We met four people the other day. Helena was 28 before her birthday last week. She loves the color green, but her favorite is blue. She called Vishal on her smartphone - he's 83, and lives in Dorset. They met up with Dorian (17) and Lukas (44) at the park for a walk. Dorian and Lukas needed to use Vishal's smartphone for their walking directions, since they don't have smartphones. The three like green, purple and grey respectively."</w:delText>
        </w:r>
      </w:del>
    </w:p>
    <w:p w14:paraId="0D296C4C" w14:textId="45F749B1" w:rsidR="00CB6746" w:rsidDel="00D22FF3" w:rsidRDefault="00CB6746" w:rsidP="00D22FF3">
      <w:pPr>
        <w:pStyle w:val="NormalWeb"/>
        <w:spacing w:before="0" w:beforeAutospacing="0" w:after="60"/>
        <w:outlineLvl w:val="1"/>
        <w:rPr>
          <w:del w:id="232" w:author="John Hoopes" w:date="2021-02-18T12:53:00Z"/>
          <w:rFonts w:ascii="Palatino Linotype" w:hAnsi="Palatino Linotype"/>
          <w:color w:val="1B1E23"/>
          <w:sz w:val="26"/>
          <w:szCs w:val="26"/>
        </w:rPr>
        <w:pPrChange w:id="233" w:author="John Hoopes" w:date="2021-02-18T12:53:00Z">
          <w:pPr>
            <w:pStyle w:val="NormalWeb"/>
            <w:spacing w:before="0" w:beforeAutospacing="0"/>
          </w:pPr>
        </w:pPrChange>
      </w:pPr>
      <w:del w:id="234" w:author="John Hoopes" w:date="2021-02-18T12:53:00Z">
        <w:r w:rsidDel="00D22FF3">
          <w:rPr>
            <w:rFonts w:ascii="Palatino Linotype" w:hAnsi="Palatino Linotype"/>
            <w:color w:val="1B1E23"/>
            <w:sz w:val="26"/>
            <w:szCs w:val="26"/>
          </w:rPr>
          <w:delText>Both datasets contain the same information - but the structured data is organised in such a way that analysing the information programmatically is quite straightforward. Processes for the automated extraction of these details from the unstructured dataset are maturing (like </w:delText>
        </w:r>
        <w:r w:rsidR="00D22FF3" w:rsidDel="00D22FF3">
          <w:fldChar w:fldCharType="begin"/>
        </w:r>
        <w:r w:rsidR="00D22FF3" w:rsidDel="00D22FF3">
          <w:delInstrText xml:space="preserve"> HYPERLINK "https://en.</w:delInstrText>
        </w:r>
        <w:r w:rsidR="00D22FF3" w:rsidDel="00D22FF3">
          <w:delInstrText xml:space="preserve">wikipedia.org/wiki/Natural_language_processing" </w:delInstrText>
        </w:r>
        <w:r w:rsidR="00D22FF3" w:rsidDel="00D22FF3">
          <w:fldChar w:fldCharType="separate"/>
        </w:r>
        <w:r w:rsidDel="00D22FF3">
          <w:rPr>
            <w:rStyle w:val="Hyperlink"/>
            <w:rFonts w:ascii="Palatino Linotype" w:hAnsi="Palatino Linotype"/>
            <w:color w:val="3182BD"/>
            <w:sz w:val="26"/>
            <w:szCs w:val="26"/>
            <w:u w:val="none"/>
          </w:rPr>
          <w:delText>natural language processing</w:delText>
        </w:r>
        <w:r w:rsidR="00D22FF3" w:rsidDel="00D22FF3">
          <w:rPr>
            <w:rStyle w:val="Hyperlink"/>
            <w:rFonts w:ascii="Palatino Linotype" w:hAnsi="Palatino Linotype"/>
            <w:color w:val="3182BD"/>
            <w:sz w:val="26"/>
            <w:szCs w:val="26"/>
            <w:u w:val="none"/>
          </w:rPr>
          <w:fldChar w:fldCharType="end"/>
        </w:r>
        <w:r w:rsidDel="00D22FF3">
          <w:rPr>
            <w:rFonts w:ascii="Palatino Linotype" w:hAnsi="Palatino Linotype"/>
            <w:color w:val="1B1E23"/>
            <w:sz w:val="26"/>
            <w:szCs w:val="26"/>
          </w:rPr>
          <w:delText>).</w:delText>
        </w:r>
      </w:del>
    </w:p>
    <w:p w14:paraId="092C4826" w14:textId="494E34FF" w:rsidR="00CB6746" w:rsidDel="00D22FF3" w:rsidRDefault="00CB6746" w:rsidP="00D22FF3">
      <w:pPr>
        <w:pStyle w:val="Heading3"/>
        <w:spacing w:before="0" w:after="60" w:line="240" w:lineRule="auto"/>
        <w:rPr>
          <w:del w:id="235" w:author="John Hoopes" w:date="2021-02-18T12:53:00Z"/>
          <w:sz w:val="27"/>
          <w:szCs w:val="27"/>
        </w:rPr>
        <w:pPrChange w:id="236" w:author="John Hoopes" w:date="2021-02-18T12:53:00Z">
          <w:pPr>
            <w:pStyle w:val="Heading3"/>
            <w:spacing w:before="0" w:after="60"/>
          </w:pPr>
        </w:pPrChange>
      </w:pPr>
      <w:del w:id="237" w:author="John Hoopes" w:date="2021-02-18T12:53:00Z">
        <w:r w:rsidDel="00D22FF3">
          <w:delText>Data Types, Briefly</w:delText>
        </w:r>
      </w:del>
    </w:p>
    <w:p w14:paraId="02D8978D" w14:textId="5367DE09" w:rsidR="00CB6746" w:rsidDel="00D22FF3" w:rsidRDefault="00CB6746" w:rsidP="00D22FF3">
      <w:pPr>
        <w:pStyle w:val="NormalWeb"/>
        <w:spacing w:before="0" w:beforeAutospacing="0" w:after="60"/>
        <w:outlineLvl w:val="1"/>
        <w:rPr>
          <w:del w:id="238" w:author="John Hoopes" w:date="2021-02-18T12:53:00Z"/>
          <w:rFonts w:ascii="Palatino Linotype" w:hAnsi="Palatino Linotype"/>
          <w:color w:val="1B1E23"/>
          <w:sz w:val="26"/>
          <w:szCs w:val="26"/>
        </w:rPr>
        <w:pPrChange w:id="239" w:author="John Hoopes" w:date="2021-02-18T12:53:00Z">
          <w:pPr>
            <w:pStyle w:val="NormalWeb"/>
            <w:spacing w:before="0" w:beforeAutospacing="0"/>
          </w:pPr>
        </w:pPrChange>
      </w:pPr>
      <w:del w:id="240" w:author="John Hoopes" w:date="2021-02-18T12:53:00Z">
        <w:r w:rsidDel="00D22FF3">
          <w:rPr>
            <w:rFonts w:ascii="Palatino Linotype" w:hAnsi="Palatino Linotype"/>
            <w:color w:val="1B1E23"/>
            <w:sz w:val="26"/>
            <w:szCs w:val="26"/>
          </w:rPr>
          <w:delText>A key insight: on computers, all of this information is represented in </w:delText>
        </w:r>
        <w:r w:rsidDel="00D22FF3">
          <w:rPr>
            <w:rStyle w:val="Emphasis"/>
            <w:rFonts w:ascii="Palatino Linotype" w:hAnsi="Palatino Linotype"/>
            <w:color w:val="1B1E23"/>
            <w:sz w:val="26"/>
            <w:szCs w:val="26"/>
          </w:rPr>
          <w:delText>binary format</w:delText>
        </w:r>
        <w:r w:rsidDel="00D22FF3">
          <w:rPr>
            <w:rFonts w:ascii="Palatino Linotype" w:hAnsi="Palatino Linotype"/>
            <w:color w:val="1B1E23"/>
            <w:sz w:val="26"/>
            <w:szCs w:val="26"/>
          </w:rPr>
          <w:delText>. Data is encoded as sequences of </w:delText>
        </w:r>
        <w:r w:rsidDel="00D22FF3">
          <w:rPr>
            <w:rStyle w:val="Strong"/>
            <w:rFonts w:ascii="Palatino Linotype" w:hAnsi="Palatino Linotype"/>
            <w:color w:val="1B1E23"/>
            <w:sz w:val="26"/>
            <w:szCs w:val="26"/>
          </w:rPr>
          <w:delText>b</w:delText>
        </w:r>
        <w:r w:rsidDel="00D22FF3">
          <w:rPr>
            <w:rFonts w:ascii="Palatino Linotype" w:hAnsi="Palatino Linotype"/>
            <w:color w:val="1B1E23"/>
            <w:sz w:val="26"/>
            <w:szCs w:val="26"/>
          </w:rPr>
          <w:delText>inary dig</w:delText>
        </w:r>
        <w:r w:rsidDel="00D22FF3">
          <w:rPr>
            <w:rStyle w:val="Strong"/>
            <w:rFonts w:ascii="Palatino Linotype" w:hAnsi="Palatino Linotype"/>
            <w:color w:val="1B1E23"/>
            <w:sz w:val="26"/>
            <w:szCs w:val="26"/>
          </w:rPr>
          <w:delText>its</w:delText>
        </w:r>
        <w:r w:rsidDel="00D22FF3">
          <w:rPr>
            <w:rFonts w:ascii="Palatino Linotype" w:hAnsi="Palatino Linotype"/>
            <w:color w:val="1B1E23"/>
            <w:sz w:val="26"/>
            <w:szCs w:val="26"/>
          </w:rPr>
          <w:delText>, or </w:delText>
        </w:r>
        <w:r w:rsidDel="00D22FF3">
          <w:rPr>
            <w:rStyle w:val="Strong"/>
            <w:rFonts w:ascii="Palatino Linotype" w:hAnsi="Palatino Linotype"/>
            <w:color w:val="1B1E23"/>
            <w:sz w:val="26"/>
            <w:szCs w:val="26"/>
          </w:rPr>
          <w:delText>bits</w:delText>
        </w:r>
        <w:r w:rsidDel="00D22FF3">
          <w:rPr>
            <w:rFonts w:ascii="Palatino Linotype" w:hAnsi="Palatino Linotype"/>
            <w:color w:val="1B1E23"/>
            <w:sz w:val="26"/>
            <w:szCs w:val="26"/>
          </w:rPr>
          <w:delText>. A bit is "a basic unit of information in information theory" (</w:delText>
        </w:r>
        <w:r w:rsidR="00D22FF3" w:rsidDel="00D22FF3">
          <w:fldChar w:fldCharType="begin"/>
        </w:r>
        <w:r w:rsidR="00D22FF3" w:rsidDel="00D22FF3">
          <w:delInstrText xml:space="preserve"> HYPERLINK "https://en.wikipedia.org/wiki/Bit" \l ":~:text=The%20bit%20is%20a%20basic,a%20portmanteau%20of%20binary%20digit." </w:delInstrText>
        </w:r>
        <w:r w:rsidR="00D22FF3" w:rsidDel="00D22FF3">
          <w:fldChar w:fldCharType="separate"/>
        </w:r>
        <w:r w:rsidDel="00D22FF3">
          <w:rPr>
            <w:rStyle w:val="Hyperlink"/>
            <w:rFonts w:ascii="Palatino Linotype" w:hAnsi="Palatino Linotype"/>
            <w:color w:val="3182BD"/>
            <w:sz w:val="26"/>
            <w:szCs w:val="26"/>
            <w:u w:val="none"/>
          </w:rPr>
          <w:delText>Wikipedia</w:delText>
        </w:r>
        <w:r w:rsidR="00D22FF3" w:rsidDel="00D22FF3">
          <w:rPr>
            <w:rStyle w:val="Hyperlink"/>
            <w:rFonts w:ascii="Palatino Linotype" w:hAnsi="Palatino Linotype"/>
            <w:color w:val="3182BD"/>
            <w:sz w:val="26"/>
            <w:szCs w:val="26"/>
            <w:u w:val="none"/>
          </w:rPr>
          <w:fldChar w:fldCharType="end"/>
        </w:r>
        <w:r w:rsidDel="00D22FF3">
          <w:rPr>
            <w:rFonts w:ascii="Palatino Linotype" w:hAnsi="Palatino Linotype"/>
            <w:color w:val="1B1E23"/>
            <w:sz w:val="26"/>
            <w:szCs w:val="26"/>
          </w:rPr>
          <w:delText>), a logical state with exactly two possible values. We can imagine these values as 1 or 0, yes or no, true or false, on / off, + or -. Sets of eight bits are called </w:delText>
        </w:r>
        <w:r w:rsidDel="00D22FF3">
          <w:rPr>
            <w:rStyle w:val="Strong"/>
            <w:rFonts w:ascii="Palatino Linotype" w:hAnsi="Palatino Linotype"/>
            <w:color w:val="1B1E23"/>
            <w:sz w:val="26"/>
            <w:szCs w:val="26"/>
          </w:rPr>
          <w:delText>bytes</w:delText>
        </w:r>
        <w:r w:rsidDel="00D22FF3">
          <w:rPr>
            <w:rFonts w:ascii="Palatino Linotype" w:hAnsi="Palatino Linotype"/>
            <w:color w:val="1B1E23"/>
            <w:sz w:val="26"/>
            <w:szCs w:val="26"/>
          </w:rPr>
          <w:delText>.</w:delText>
        </w:r>
      </w:del>
    </w:p>
    <w:p w14:paraId="4A3AA31C" w14:textId="401AABD7" w:rsidR="00CB6746" w:rsidDel="00D22FF3" w:rsidRDefault="00CB6746" w:rsidP="00D22FF3">
      <w:pPr>
        <w:pStyle w:val="NormalWeb"/>
        <w:spacing w:before="0" w:beforeAutospacing="0" w:after="60"/>
        <w:outlineLvl w:val="1"/>
        <w:rPr>
          <w:del w:id="241" w:author="John Hoopes" w:date="2021-02-18T12:53:00Z"/>
          <w:rFonts w:ascii="Palatino Linotype" w:hAnsi="Palatino Linotype"/>
          <w:color w:val="1B1E23"/>
          <w:sz w:val="26"/>
          <w:szCs w:val="26"/>
        </w:rPr>
        <w:pPrChange w:id="242" w:author="John Hoopes" w:date="2021-02-18T12:53:00Z">
          <w:pPr>
            <w:pStyle w:val="NormalWeb"/>
            <w:spacing w:before="0" w:beforeAutospacing="0"/>
          </w:pPr>
        </w:pPrChange>
      </w:pPr>
      <w:del w:id="243" w:author="John Hoopes" w:date="2021-02-18T12:53:00Z">
        <w:r w:rsidDel="00D22FF3">
          <w:rPr>
            <w:rFonts w:ascii="Palatino Linotype" w:hAnsi="Palatino Linotype"/>
            <w:color w:val="1B1E23"/>
            <w:sz w:val="26"/>
            <w:szCs w:val="26"/>
          </w:rPr>
          <w:delText>So how do sequences of bits represent the incredible complexity of information that can be accessed, analysed and visualised by computers? Computers work with data that has been encoded. Image, audio and video information, as well as characters like letters or other symbols, are converted in a standardised way to be represented as these binary sequences.</w:delText>
        </w:r>
      </w:del>
    </w:p>
    <w:p w14:paraId="46904D6E" w14:textId="5014587D" w:rsidR="00CB6746" w:rsidDel="00D22FF3" w:rsidRDefault="00CB6746" w:rsidP="00D22FF3">
      <w:pPr>
        <w:pStyle w:val="NormalWeb"/>
        <w:spacing w:before="0" w:beforeAutospacing="0" w:after="60"/>
        <w:outlineLvl w:val="1"/>
        <w:rPr>
          <w:del w:id="244" w:author="John Hoopes" w:date="2021-02-18T12:53:00Z"/>
          <w:rFonts w:ascii="Palatino Linotype" w:hAnsi="Palatino Linotype"/>
          <w:color w:val="1B1E23"/>
          <w:sz w:val="26"/>
          <w:szCs w:val="26"/>
        </w:rPr>
        <w:pPrChange w:id="245" w:author="John Hoopes" w:date="2021-02-18T12:53:00Z">
          <w:pPr>
            <w:pStyle w:val="NormalWeb"/>
            <w:spacing w:before="0" w:beforeAutospacing="0"/>
          </w:pPr>
        </w:pPrChange>
      </w:pPr>
      <w:del w:id="246" w:author="John Hoopes" w:date="2021-02-18T12:53:00Z">
        <w:r w:rsidDel="00D22FF3">
          <w:rPr>
            <w:rFonts w:ascii="Palatino Linotype" w:hAnsi="Palatino Linotype"/>
            <w:color w:val="1B1E23"/>
            <w:sz w:val="26"/>
            <w:szCs w:val="26"/>
          </w:rPr>
          <w:delText>An easy example: letters and numbers are encoded into binary using a character encoding standard, like ASCII or UTF-8. To convert the binary encoded data back into the characters represented, a computer just needs to have the encoding rules - it can then parse the binary sequence and derive the character sequence.</w:delText>
        </w:r>
      </w:del>
    </w:p>
    <w:p w14:paraId="28F740CA" w14:textId="1B38A0F9" w:rsidR="00CB6746" w:rsidDel="00D22FF3" w:rsidRDefault="00CB6746" w:rsidP="00D22FF3">
      <w:pPr>
        <w:pStyle w:val="NormalWeb"/>
        <w:spacing w:before="0" w:beforeAutospacing="0" w:after="60"/>
        <w:outlineLvl w:val="1"/>
        <w:rPr>
          <w:del w:id="247" w:author="John Hoopes" w:date="2021-02-18T12:53:00Z"/>
          <w:rFonts w:ascii="Palatino Linotype" w:hAnsi="Palatino Linotype"/>
          <w:color w:val="1B1E23"/>
          <w:sz w:val="26"/>
          <w:szCs w:val="26"/>
        </w:rPr>
        <w:pPrChange w:id="248" w:author="John Hoopes" w:date="2021-02-18T12:53:00Z">
          <w:pPr>
            <w:pStyle w:val="NormalWeb"/>
            <w:spacing w:before="0" w:beforeAutospacing="0"/>
          </w:pPr>
        </w:pPrChange>
      </w:pPr>
      <w:del w:id="249" w:author="John Hoopes" w:date="2021-02-18T12:53:00Z">
        <w:r w:rsidDel="00D22FF3">
          <w:rPr>
            <w:rFonts w:ascii="Palatino Linotype" w:hAnsi="Palatino Linotype"/>
            <w:color w:val="1B1E23"/>
            <w:sz w:val="26"/>
            <w:szCs w:val="26"/>
          </w:rPr>
          <w:delText>So how would we represent the string "Ordnance Survey" in binary?</w:delText>
        </w:r>
      </w:del>
    </w:p>
    <w:p w14:paraId="307D5854" w14:textId="7851C340" w:rsidR="00CB6746" w:rsidRPr="00D22FF3" w:rsidDel="00D22FF3" w:rsidRDefault="00CB6746" w:rsidP="00D22FF3">
      <w:pPr>
        <w:pStyle w:val="Heading2"/>
        <w:spacing w:before="0" w:beforeAutospacing="0" w:after="60" w:afterAutospacing="0"/>
        <w:rPr>
          <w:del w:id="250" w:author="John Hoopes" w:date="2021-02-18T12:53:00Z"/>
          <w:rFonts w:ascii="Palatino Linotype" w:hAnsi="Palatino Linotype"/>
          <w:color w:val="333333"/>
        </w:rPr>
        <w:pPrChange w:id="251" w:author="John Hoopes" w:date="2021-02-18T12:53:00Z">
          <w:pPr>
            <w:pStyle w:val="Heading2"/>
            <w:spacing w:before="0" w:beforeAutospacing="0" w:after="60" w:afterAutospacing="0"/>
          </w:pPr>
        </w:pPrChange>
      </w:pPr>
      <w:del w:id="252" w:author="John Hoopes" w:date="2021-02-18T12:53:00Z">
        <w:r w:rsidRPr="00D22FF3" w:rsidDel="00D22FF3">
          <w:rPr>
            <w:rFonts w:ascii="Palatino Linotype" w:hAnsi="Palatino Linotype"/>
            <w:color w:val="333333"/>
          </w:rPr>
          <w:delText>TODO: Create input form so they can put in their own character string:</w:delText>
        </w:r>
      </w:del>
    </w:p>
    <w:tbl>
      <w:tblPr>
        <w:tblW w:w="9600" w:type="dxa"/>
        <w:tblCellMar>
          <w:top w:w="15" w:type="dxa"/>
          <w:left w:w="15" w:type="dxa"/>
          <w:bottom w:w="15" w:type="dxa"/>
          <w:right w:w="15" w:type="dxa"/>
        </w:tblCellMar>
        <w:tblLook w:val="04A0" w:firstRow="1" w:lastRow="0" w:firstColumn="1" w:lastColumn="0" w:noHBand="0" w:noVBand="1"/>
      </w:tblPr>
      <w:tblGrid>
        <w:gridCol w:w="3838"/>
        <w:gridCol w:w="5762"/>
      </w:tblGrid>
      <w:tr w:rsidR="00CB6746" w:rsidDel="00D22FF3" w14:paraId="3392CD0F" w14:textId="30ED9719" w:rsidTr="1A71F392">
        <w:trPr>
          <w:tblHeader/>
          <w:del w:id="253" w:author="John Hoopes" w:date="2021-02-18T12:53:00Z"/>
        </w:trPr>
        <w:tc>
          <w:tcPr>
            <w:tcW w:w="0" w:type="auto"/>
            <w:vAlign w:val="center"/>
            <w:hideMark/>
          </w:tcPr>
          <w:p w14:paraId="53B26B47" w14:textId="1C178A39" w:rsidR="00CB6746" w:rsidDel="00D22FF3" w:rsidRDefault="00CB6746" w:rsidP="00D22FF3">
            <w:pPr>
              <w:spacing w:after="60" w:line="240" w:lineRule="auto"/>
              <w:outlineLvl w:val="1"/>
              <w:rPr>
                <w:del w:id="254" w:author="John Hoopes" w:date="2021-02-18T12:53:00Z"/>
                <w:rFonts w:ascii="var(--sans-serif)" w:hAnsi="var(--sans-serif)"/>
                <w:b/>
                <w:bCs/>
                <w:sz w:val="21"/>
                <w:szCs w:val="21"/>
              </w:rPr>
              <w:pPrChange w:id="255" w:author="John Hoopes" w:date="2021-02-18T12:53:00Z">
                <w:pPr>
                  <w:spacing w:after="240"/>
                </w:pPr>
              </w:pPrChange>
            </w:pPr>
            <w:del w:id="256" w:author="John Hoopes" w:date="2021-02-18T12:53:00Z">
              <w:r w:rsidDel="00D22FF3">
                <w:rPr>
                  <w:rFonts w:ascii="var(--sans-serif)" w:hAnsi="var(--sans-serif)"/>
                  <w:b/>
                  <w:bCs/>
                  <w:sz w:val="21"/>
                  <w:szCs w:val="21"/>
                </w:rPr>
                <w:delText>Character</w:delText>
              </w:r>
            </w:del>
          </w:p>
        </w:tc>
        <w:tc>
          <w:tcPr>
            <w:tcW w:w="0" w:type="auto"/>
            <w:vAlign w:val="center"/>
            <w:hideMark/>
          </w:tcPr>
          <w:p w14:paraId="7ECA57AF" w14:textId="0202651C" w:rsidR="00CB6746" w:rsidDel="00D22FF3" w:rsidRDefault="00CB6746" w:rsidP="00D22FF3">
            <w:pPr>
              <w:spacing w:after="60" w:line="240" w:lineRule="auto"/>
              <w:outlineLvl w:val="1"/>
              <w:rPr>
                <w:del w:id="257" w:author="John Hoopes" w:date="2021-02-18T12:53:00Z"/>
                <w:rFonts w:ascii="var(--sans-serif)" w:hAnsi="var(--sans-serif)"/>
                <w:b/>
                <w:bCs/>
                <w:sz w:val="21"/>
                <w:szCs w:val="21"/>
              </w:rPr>
              <w:pPrChange w:id="258" w:author="John Hoopes" w:date="2021-02-18T12:53:00Z">
                <w:pPr>
                  <w:spacing w:after="240"/>
                </w:pPr>
              </w:pPrChange>
            </w:pPr>
            <w:commentRangeStart w:id="259"/>
            <w:commentRangeStart w:id="260"/>
            <w:del w:id="261" w:author="John Hoopes" w:date="2021-02-18T12:53:00Z">
              <w:r w:rsidRPr="1A71F392" w:rsidDel="00D22FF3">
                <w:rPr>
                  <w:rFonts w:ascii="var(--sans-serif)" w:hAnsi="var(--sans-serif)"/>
                  <w:b/>
                  <w:bCs/>
                  <w:sz w:val="21"/>
                  <w:szCs w:val="21"/>
                </w:rPr>
                <w:delText>UTF-8 (binary)</w:delText>
              </w:r>
              <w:commentRangeEnd w:id="259"/>
              <w:r w:rsidDel="00D22FF3">
                <w:rPr>
                  <w:rStyle w:val="CommentReference"/>
                </w:rPr>
                <w:commentReference w:id="259"/>
              </w:r>
              <w:commentRangeEnd w:id="260"/>
              <w:r w:rsidDel="00D22FF3">
                <w:rPr>
                  <w:rStyle w:val="CommentReference"/>
                </w:rPr>
                <w:commentReference w:id="260"/>
              </w:r>
            </w:del>
          </w:p>
        </w:tc>
      </w:tr>
      <w:tr w:rsidR="00CB6746" w:rsidDel="00D22FF3" w14:paraId="6E979699" w14:textId="55B0145F" w:rsidTr="1A71F392">
        <w:trPr>
          <w:del w:id="262" w:author="John Hoopes" w:date="2021-02-18T12:53:00Z"/>
        </w:trPr>
        <w:tc>
          <w:tcPr>
            <w:tcW w:w="0" w:type="auto"/>
            <w:vAlign w:val="center"/>
            <w:hideMark/>
          </w:tcPr>
          <w:p w14:paraId="21D1954A" w14:textId="6218F58E" w:rsidR="00CB6746" w:rsidDel="00D22FF3" w:rsidRDefault="00CB6746" w:rsidP="00D22FF3">
            <w:pPr>
              <w:spacing w:after="60" w:line="240" w:lineRule="auto"/>
              <w:outlineLvl w:val="1"/>
              <w:rPr>
                <w:del w:id="263" w:author="John Hoopes" w:date="2021-02-18T12:53:00Z"/>
                <w:rFonts w:ascii="var(--sans-serif)" w:hAnsi="var(--sans-serif)"/>
                <w:sz w:val="21"/>
                <w:szCs w:val="21"/>
              </w:rPr>
              <w:pPrChange w:id="264" w:author="John Hoopes" w:date="2021-02-18T12:53:00Z">
                <w:pPr>
                  <w:spacing w:after="240"/>
                </w:pPr>
              </w:pPrChange>
            </w:pPr>
            <w:del w:id="265" w:author="John Hoopes" w:date="2021-02-18T12:53:00Z">
              <w:r w:rsidDel="00D22FF3">
                <w:rPr>
                  <w:rFonts w:ascii="var(--sans-serif)" w:hAnsi="var(--sans-serif)"/>
                  <w:sz w:val="21"/>
                  <w:szCs w:val="21"/>
                </w:rPr>
                <w:delText>"O"</w:delText>
              </w:r>
            </w:del>
          </w:p>
        </w:tc>
        <w:tc>
          <w:tcPr>
            <w:tcW w:w="0" w:type="auto"/>
            <w:vAlign w:val="center"/>
            <w:hideMark/>
          </w:tcPr>
          <w:p w14:paraId="0058ED63" w14:textId="47DF1EDE" w:rsidR="00CB6746" w:rsidDel="00D22FF3" w:rsidRDefault="00CB6746" w:rsidP="00D22FF3">
            <w:pPr>
              <w:spacing w:after="60" w:line="240" w:lineRule="auto"/>
              <w:outlineLvl w:val="1"/>
              <w:rPr>
                <w:del w:id="266" w:author="John Hoopes" w:date="2021-02-18T12:53:00Z"/>
                <w:rFonts w:ascii="var(--sans-serif)" w:hAnsi="var(--sans-serif)"/>
                <w:sz w:val="21"/>
                <w:szCs w:val="21"/>
              </w:rPr>
              <w:pPrChange w:id="267" w:author="John Hoopes" w:date="2021-02-18T12:53:00Z">
                <w:pPr>
                  <w:spacing w:after="240"/>
                </w:pPr>
              </w:pPrChange>
            </w:pPr>
            <w:del w:id="268" w:author="John Hoopes" w:date="2021-02-18T12:53:00Z">
              <w:r w:rsidDel="00D22FF3">
                <w:rPr>
                  <w:rFonts w:ascii="var(--sans-serif)" w:hAnsi="var(--sans-serif)"/>
                  <w:sz w:val="21"/>
                  <w:szCs w:val="21"/>
                </w:rPr>
                <w:delText>1001111</w:delText>
              </w:r>
            </w:del>
          </w:p>
        </w:tc>
      </w:tr>
      <w:tr w:rsidR="00CB6746" w:rsidDel="00D22FF3" w14:paraId="1E3D16F1" w14:textId="334150E5" w:rsidTr="1A71F392">
        <w:trPr>
          <w:del w:id="269" w:author="John Hoopes" w:date="2021-02-18T12:53:00Z"/>
        </w:trPr>
        <w:tc>
          <w:tcPr>
            <w:tcW w:w="0" w:type="auto"/>
            <w:vAlign w:val="center"/>
            <w:hideMark/>
          </w:tcPr>
          <w:p w14:paraId="48796F28" w14:textId="2CEB0CD7" w:rsidR="00CB6746" w:rsidDel="00D22FF3" w:rsidRDefault="00CB6746" w:rsidP="00D22FF3">
            <w:pPr>
              <w:spacing w:after="60" w:line="240" w:lineRule="auto"/>
              <w:outlineLvl w:val="1"/>
              <w:rPr>
                <w:del w:id="270" w:author="John Hoopes" w:date="2021-02-18T12:53:00Z"/>
                <w:rFonts w:ascii="var(--sans-serif)" w:hAnsi="var(--sans-serif)"/>
                <w:sz w:val="21"/>
                <w:szCs w:val="21"/>
              </w:rPr>
              <w:pPrChange w:id="271" w:author="John Hoopes" w:date="2021-02-18T12:53:00Z">
                <w:pPr>
                  <w:spacing w:after="240"/>
                </w:pPr>
              </w:pPrChange>
            </w:pPr>
            <w:del w:id="272" w:author="John Hoopes" w:date="2021-02-18T12:53:00Z">
              <w:r w:rsidDel="00D22FF3">
                <w:rPr>
                  <w:rFonts w:ascii="var(--sans-serif)" w:hAnsi="var(--sans-serif)"/>
                  <w:sz w:val="21"/>
                  <w:szCs w:val="21"/>
                </w:rPr>
                <w:delText>"r"</w:delText>
              </w:r>
            </w:del>
          </w:p>
        </w:tc>
        <w:tc>
          <w:tcPr>
            <w:tcW w:w="0" w:type="auto"/>
            <w:vAlign w:val="center"/>
            <w:hideMark/>
          </w:tcPr>
          <w:p w14:paraId="75AA3841" w14:textId="6A289DF9" w:rsidR="00CB6746" w:rsidDel="00D22FF3" w:rsidRDefault="00CB6746" w:rsidP="00D22FF3">
            <w:pPr>
              <w:spacing w:after="60" w:line="240" w:lineRule="auto"/>
              <w:outlineLvl w:val="1"/>
              <w:rPr>
                <w:del w:id="273" w:author="John Hoopes" w:date="2021-02-18T12:53:00Z"/>
                <w:rFonts w:ascii="var(--sans-serif)" w:hAnsi="var(--sans-serif)"/>
                <w:sz w:val="21"/>
                <w:szCs w:val="21"/>
              </w:rPr>
              <w:pPrChange w:id="274" w:author="John Hoopes" w:date="2021-02-18T12:53:00Z">
                <w:pPr>
                  <w:spacing w:after="240"/>
                </w:pPr>
              </w:pPrChange>
            </w:pPr>
            <w:del w:id="275" w:author="John Hoopes" w:date="2021-02-18T12:53:00Z">
              <w:r w:rsidDel="00D22FF3">
                <w:rPr>
                  <w:rFonts w:ascii="var(--sans-serif)" w:hAnsi="var(--sans-serif)"/>
                  <w:sz w:val="21"/>
                  <w:szCs w:val="21"/>
                </w:rPr>
                <w:delText>1110010</w:delText>
              </w:r>
            </w:del>
          </w:p>
        </w:tc>
      </w:tr>
      <w:tr w:rsidR="00CB6746" w:rsidDel="00D22FF3" w14:paraId="7BB27780" w14:textId="11D57E69" w:rsidTr="1A71F392">
        <w:trPr>
          <w:del w:id="276" w:author="John Hoopes" w:date="2021-02-18T12:53:00Z"/>
        </w:trPr>
        <w:tc>
          <w:tcPr>
            <w:tcW w:w="0" w:type="auto"/>
            <w:vAlign w:val="center"/>
            <w:hideMark/>
          </w:tcPr>
          <w:p w14:paraId="28A5E2CF" w14:textId="1F3E525C" w:rsidR="00CB6746" w:rsidDel="00D22FF3" w:rsidRDefault="00CB6746" w:rsidP="00D22FF3">
            <w:pPr>
              <w:spacing w:after="60" w:line="240" w:lineRule="auto"/>
              <w:outlineLvl w:val="1"/>
              <w:rPr>
                <w:del w:id="277" w:author="John Hoopes" w:date="2021-02-18T12:53:00Z"/>
                <w:rFonts w:ascii="var(--sans-serif)" w:hAnsi="var(--sans-serif)"/>
                <w:sz w:val="21"/>
                <w:szCs w:val="21"/>
              </w:rPr>
              <w:pPrChange w:id="278" w:author="John Hoopes" w:date="2021-02-18T12:53:00Z">
                <w:pPr>
                  <w:spacing w:after="240"/>
                </w:pPr>
              </w:pPrChange>
            </w:pPr>
            <w:del w:id="279" w:author="John Hoopes" w:date="2021-02-18T12:53:00Z">
              <w:r w:rsidDel="00D22FF3">
                <w:rPr>
                  <w:rFonts w:ascii="var(--sans-serif)" w:hAnsi="var(--sans-serif)"/>
                  <w:sz w:val="21"/>
                  <w:szCs w:val="21"/>
                </w:rPr>
                <w:delText>"d"</w:delText>
              </w:r>
            </w:del>
          </w:p>
        </w:tc>
        <w:tc>
          <w:tcPr>
            <w:tcW w:w="0" w:type="auto"/>
            <w:vAlign w:val="center"/>
            <w:hideMark/>
          </w:tcPr>
          <w:p w14:paraId="7EFAEF12" w14:textId="1DDF1280" w:rsidR="00CB6746" w:rsidDel="00D22FF3" w:rsidRDefault="00CB6746" w:rsidP="00D22FF3">
            <w:pPr>
              <w:spacing w:after="60" w:line="240" w:lineRule="auto"/>
              <w:outlineLvl w:val="1"/>
              <w:rPr>
                <w:del w:id="280" w:author="John Hoopes" w:date="2021-02-18T12:53:00Z"/>
                <w:rFonts w:ascii="var(--sans-serif)" w:hAnsi="var(--sans-serif)"/>
                <w:sz w:val="21"/>
                <w:szCs w:val="21"/>
              </w:rPr>
              <w:pPrChange w:id="281" w:author="John Hoopes" w:date="2021-02-18T12:53:00Z">
                <w:pPr>
                  <w:spacing w:after="240"/>
                </w:pPr>
              </w:pPrChange>
            </w:pPr>
            <w:del w:id="282" w:author="John Hoopes" w:date="2021-02-18T12:53:00Z">
              <w:r w:rsidDel="00D22FF3">
                <w:rPr>
                  <w:rFonts w:ascii="var(--sans-serif)" w:hAnsi="var(--sans-serif)"/>
                  <w:sz w:val="21"/>
                  <w:szCs w:val="21"/>
                </w:rPr>
                <w:delText>1100100</w:delText>
              </w:r>
            </w:del>
          </w:p>
        </w:tc>
      </w:tr>
      <w:tr w:rsidR="00CB6746" w:rsidDel="00D22FF3" w14:paraId="58660B8C" w14:textId="0B6CCE70" w:rsidTr="1A71F392">
        <w:trPr>
          <w:del w:id="283" w:author="John Hoopes" w:date="2021-02-18T12:53:00Z"/>
        </w:trPr>
        <w:tc>
          <w:tcPr>
            <w:tcW w:w="0" w:type="auto"/>
            <w:vAlign w:val="center"/>
            <w:hideMark/>
          </w:tcPr>
          <w:p w14:paraId="089F7459" w14:textId="504DA744" w:rsidR="00CB6746" w:rsidDel="00D22FF3" w:rsidRDefault="00CB6746" w:rsidP="00D22FF3">
            <w:pPr>
              <w:spacing w:after="60" w:line="240" w:lineRule="auto"/>
              <w:outlineLvl w:val="1"/>
              <w:rPr>
                <w:del w:id="284" w:author="John Hoopes" w:date="2021-02-18T12:53:00Z"/>
                <w:rFonts w:ascii="var(--sans-serif)" w:hAnsi="var(--sans-serif)"/>
                <w:sz w:val="21"/>
                <w:szCs w:val="21"/>
              </w:rPr>
              <w:pPrChange w:id="285" w:author="John Hoopes" w:date="2021-02-18T12:53:00Z">
                <w:pPr>
                  <w:spacing w:after="240"/>
                </w:pPr>
              </w:pPrChange>
            </w:pPr>
            <w:del w:id="286" w:author="John Hoopes" w:date="2021-02-18T12:53:00Z">
              <w:r w:rsidDel="00D22FF3">
                <w:rPr>
                  <w:rFonts w:ascii="var(--sans-serif)" w:hAnsi="var(--sans-serif)"/>
                  <w:sz w:val="21"/>
                  <w:szCs w:val="21"/>
                </w:rPr>
                <w:delText>"n"</w:delText>
              </w:r>
            </w:del>
          </w:p>
        </w:tc>
        <w:tc>
          <w:tcPr>
            <w:tcW w:w="0" w:type="auto"/>
            <w:vAlign w:val="center"/>
            <w:hideMark/>
          </w:tcPr>
          <w:p w14:paraId="683F1DC5" w14:textId="58D20092" w:rsidR="00CB6746" w:rsidDel="00D22FF3" w:rsidRDefault="00CB6746" w:rsidP="00D22FF3">
            <w:pPr>
              <w:spacing w:after="60" w:line="240" w:lineRule="auto"/>
              <w:outlineLvl w:val="1"/>
              <w:rPr>
                <w:del w:id="287" w:author="John Hoopes" w:date="2021-02-18T12:53:00Z"/>
                <w:rFonts w:ascii="var(--sans-serif)" w:hAnsi="var(--sans-serif)"/>
                <w:sz w:val="21"/>
                <w:szCs w:val="21"/>
              </w:rPr>
              <w:pPrChange w:id="288" w:author="John Hoopes" w:date="2021-02-18T12:53:00Z">
                <w:pPr>
                  <w:spacing w:after="240"/>
                </w:pPr>
              </w:pPrChange>
            </w:pPr>
            <w:del w:id="289" w:author="John Hoopes" w:date="2021-02-18T12:53:00Z">
              <w:r w:rsidDel="00D22FF3">
                <w:rPr>
                  <w:rFonts w:ascii="var(--sans-serif)" w:hAnsi="var(--sans-serif)"/>
                  <w:sz w:val="21"/>
                  <w:szCs w:val="21"/>
                </w:rPr>
                <w:delText>1101110</w:delText>
              </w:r>
            </w:del>
          </w:p>
        </w:tc>
      </w:tr>
      <w:tr w:rsidR="00CB6746" w:rsidDel="00D22FF3" w14:paraId="2642F4BB" w14:textId="407269E3" w:rsidTr="1A71F392">
        <w:trPr>
          <w:del w:id="290" w:author="John Hoopes" w:date="2021-02-18T12:53:00Z"/>
        </w:trPr>
        <w:tc>
          <w:tcPr>
            <w:tcW w:w="0" w:type="auto"/>
            <w:vAlign w:val="center"/>
            <w:hideMark/>
          </w:tcPr>
          <w:p w14:paraId="5DD5D2CC" w14:textId="54D459FF" w:rsidR="00CB6746" w:rsidDel="00D22FF3" w:rsidRDefault="00CB6746" w:rsidP="00D22FF3">
            <w:pPr>
              <w:spacing w:after="60" w:line="240" w:lineRule="auto"/>
              <w:outlineLvl w:val="1"/>
              <w:rPr>
                <w:del w:id="291" w:author="John Hoopes" w:date="2021-02-18T12:53:00Z"/>
                <w:rFonts w:ascii="var(--sans-serif)" w:hAnsi="var(--sans-serif)"/>
                <w:sz w:val="21"/>
                <w:szCs w:val="21"/>
              </w:rPr>
              <w:pPrChange w:id="292" w:author="John Hoopes" w:date="2021-02-18T12:53:00Z">
                <w:pPr>
                  <w:spacing w:after="240"/>
                </w:pPr>
              </w:pPrChange>
            </w:pPr>
            <w:del w:id="293" w:author="John Hoopes" w:date="2021-02-18T12:53:00Z">
              <w:r w:rsidDel="00D22FF3">
                <w:rPr>
                  <w:rFonts w:ascii="var(--sans-serif)" w:hAnsi="var(--sans-serif)"/>
                  <w:sz w:val="21"/>
                  <w:szCs w:val="21"/>
                </w:rPr>
                <w:delText>"a"</w:delText>
              </w:r>
            </w:del>
          </w:p>
        </w:tc>
        <w:tc>
          <w:tcPr>
            <w:tcW w:w="0" w:type="auto"/>
            <w:vAlign w:val="center"/>
            <w:hideMark/>
          </w:tcPr>
          <w:p w14:paraId="6F04CD40" w14:textId="59E4FAB2" w:rsidR="00CB6746" w:rsidDel="00D22FF3" w:rsidRDefault="00CB6746" w:rsidP="00D22FF3">
            <w:pPr>
              <w:spacing w:after="60" w:line="240" w:lineRule="auto"/>
              <w:outlineLvl w:val="1"/>
              <w:rPr>
                <w:del w:id="294" w:author="John Hoopes" w:date="2021-02-18T12:53:00Z"/>
                <w:rFonts w:ascii="var(--sans-serif)" w:hAnsi="var(--sans-serif)"/>
                <w:sz w:val="21"/>
                <w:szCs w:val="21"/>
              </w:rPr>
              <w:pPrChange w:id="295" w:author="John Hoopes" w:date="2021-02-18T12:53:00Z">
                <w:pPr>
                  <w:spacing w:after="240"/>
                </w:pPr>
              </w:pPrChange>
            </w:pPr>
            <w:del w:id="296" w:author="John Hoopes" w:date="2021-02-18T12:53:00Z">
              <w:r w:rsidDel="00D22FF3">
                <w:rPr>
                  <w:rFonts w:ascii="var(--sans-serif)" w:hAnsi="var(--sans-serif)"/>
                  <w:sz w:val="21"/>
                  <w:szCs w:val="21"/>
                </w:rPr>
                <w:delText>1100001</w:delText>
              </w:r>
            </w:del>
          </w:p>
        </w:tc>
      </w:tr>
      <w:tr w:rsidR="00CB6746" w:rsidDel="00D22FF3" w14:paraId="23EDACBC" w14:textId="07B929E6" w:rsidTr="1A71F392">
        <w:trPr>
          <w:del w:id="297" w:author="John Hoopes" w:date="2021-02-18T12:53:00Z"/>
        </w:trPr>
        <w:tc>
          <w:tcPr>
            <w:tcW w:w="0" w:type="auto"/>
            <w:vAlign w:val="center"/>
            <w:hideMark/>
          </w:tcPr>
          <w:p w14:paraId="71B373BC" w14:textId="58023DCB" w:rsidR="00CB6746" w:rsidDel="00D22FF3" w:rsidRDefault="00CB6746" w:rsidP="00D22FF3">
            <w:pPr>
              <w:spacing w:after="60" w:line="240" w:lineRule="auto"/>
              <w:outlineLvl w:val="1"/>
              <w:rPr>
                <w:del w:id="298" w:author="John Hoopes" w:date="2021-02-18T12:53:00Z"/>
                <w:rFonts w:ascii="var(--sans-serif)" w:hAnsi="var(--sans-serif)"/>
                <w:sz w:val="21"/>
                <w:szCs w:val="21"/>
              </w:rPr>
              <w:pPrChange w:id="299" w:author="John Hoopes" w:date="2021-02-18T12:53:00Z">
                <w:pPr>
                  <w:spacing w:after="240"/>
                </w:pPr>
              </w:pPrChange>
            </w:pPr>
            <w:del w:id="300" w:author="John Hoopes" w:date="2021-02-18T12:53:00Z">
              <w:r w:rsidDel="00D22FF3">
                <w:rPr>
                  <w:rFonts w:ascii="var(--sans-serif)" w:hAnsi="var(--sans-serif)"/>
                  <w:sz w:val="21"/>
                  <w:szCs w:val="21"/>
                </w:rPr>
                <w:delText>"n"</w:delText>
              </w:r>
            </w:del>
          </w:p>
        </w:tc>
        <w:tc>
          <w:tcPr>
            <w:tcW w:w="0" w:type="auto"/>
            <w:vAlign w:val="center"/>
            <w:hideMark/>
          </w:tcPr>
          <w:p w14:paraId="0C6BF048" w14:textId="29ADB302" w:rsidR="00CB6746" w:rsidDel="00D22FF3" w:rsidRDefault="00CB6746" w:rsidP="00D22FF3">
            <w:pPr>
              <w:spacing w:after="60" w:line="240" w:lineRule="auto"/>
              <w:outlineLvl w:val="1"/>
              <w:rPr>
                <w:del w:id="301" w:author="John Hoopes" w:date="2021-02-18T12:53:00Z"/>
                <w:rFonts w:ascii="var(--sans-serif)" w:hAnsi="var(--sans-serif)"/>
                <w:sz w:val="21"/>
                <w:szCs w:val="21"/>
              </w:rPr>
              <w:pPrChange w:id="302" w:author="John Hoopes" w:date="2021-02-18T12:53:00Z">
                <w:pPr>
                  <w:spacing w:after="240"/>
                </w:pPr>
              </w:pPrChange>
            </w:pPr>
            <w:del w:id="303" w:author="John Hoopes" w:date="2021-02-18T12:53:00Z">
              <w:r w:rsidDel="00D22FF3">
                <w:rPr>
                  <w:rFonts w:ascii="var(--sans-serif)" w:hAnsi="var(--sans-serif)"/>
                  <w:sz w:val="21"/>
                  <w:szCs w:val="21"/>
                </w:rPr>
                <w:delText>1101110</w:delText>
              </w:r>
            </w:del>
          </w:p>
        </w:tc>
      </w:tr>
      <w:tr w:rsidR="00CB6746" w:rsidDel="00D22FF3" w14:paraId="466A6D68" w14:textId="6F3CD1D3" w:rsidTr="1A71F392">
        <w:trPr>
          <w:del w:id="304" w:author="John Hoopes" w:date="2021-02-18T12:53:00Z"/>
        </w:trPr>
        <w:tc>
          <w:tcPr>
            <w:tcW w:w="0" w:type="auto"/>
            <w:vAlign w:val="center"/>
            <w:hideMark/>
          </w:tcPr>
          <w:p w14:paraId="70087313" w14:textId="55921C14" w:rsidR="00CB6746" w:rsidDel="00D22FF3" w:rsidRDefault="00CB6746" w:rsidP="00D22FF3">
            <w:pPr>
              <w:spacing w:after="60" w:line="240" w:lineRule="auto"/>
              <w:outlineLvl w:val="1"/>
              <w:rPr>
                <w:del w:id="305" w:author="John Hoopes" w:date="2021-02-18T12:53:00Z"/>
                <w:rFonts w:ascii="var(--sans-serif)" w:hAnsi="var(--sans-serif)"/>
                <w:sz w:val="21"/>
                <w:szCs w:val="21"/>
              </w:rPr>
              <w:pPrChange w:id="306" w:author="John Hoopes" w:date="2021-02-18T12:53:00Z">
                <w:pPr>
                  <w:spacing w:after="240"/>
                </w:pPr>
              </w:pPrChange>
            </w:pPr>
            <w:del w:id="307" w:author="John Hoopes" w:date="2021-02-18T12:53:00Z">
              <w:r w:rsidDel="00D22FF3">
                <w:rPr>
                  <w:rFonts w:ascii="var(--sans-serif)" w:hAnsi="var(--sans-serif)"/>
                  <w:sz w:val="21"/>
                  <w:szCs w:val="21"/>
                </w:rPr>
                <w:delText>"c"</w:delText>
              </w:r>
            </w:del>
          </w:p>
        </w:tc>
        <w:tc>
          <w:tcPr>
            <w:tcW w:w="0" w:type="auto"/>
            <w:vAlign w:val="center"/>
            <w:hideMark/>
          </w:tcPr>
          <w:p w14:paraId="0F338462" w14:textId="3DAE9FFF" w:rsidR="00CB6746" w:rsidDel="00D22FF3" w:rsidRDefault="00CB6746" w:rsidP="00D22FF3">
            <w:pPr>
              <w:spacing w:after="60" w:line="240" w:lineRule="auto"/>
              <w:outlineLvl w:val="1"/>
              <w:rPr>
                <w:del w:id="308" w:author="John Hoopes" w:date="2021-02-18T12:53:00Z"/>
                <w:rFonts w:ascii="var(--sans-serif)" w:hAnsi="var(--sans-serif)"/>
                <w:sz w:val="21"/>
                <w:szCs w:val="21"/>
              </w:rPr>
              <w:pPrChange w:id="309" w:author="John Hoopes" w:date="2021-02-18T12:53:00Z">
                <w:pPr>
                  <w:spacing w:after="240"/>
                </w:pPr>
              </w:pPrChange>
            </w:pPr>
            <w:del w:id="310" w:author="John Hoopes" w:date="2021-02-18T12:53:00Z">
              <w:r w:rsidDel="00D22FF3">
                <w:rPr>
                  <w:rFonts w:ascii="var(--sans-serif)" w:hAnsi="var(--sans-serif)"/>
                  <w:sz w:val="21"/>
                  <w:szCs w:val="21"/>
                </w:rPr>
                <w:delText>1100011</w:delText>
              </w:r>
            </w:del>
          </w:p>
        </w:tc>
      </w:tr>
      <w:tr w:rsidR="00CB6746" w:rsidDel="00D22FF3" w14:paraId="5699EB7D" w14:textId="021B9503" w:rsidTr="1A71F392">
        <w:trPr>
          <w:del w:id="311" w:author="John Hoopes" w:date="2021-02-18T12:53:00Z"/>
        </w:trPr>
        <w:tc>
          <w:tcPr>
            <w:tcW w:w="0" w:type="auto"/>
            <w:vAlign w:val="center"/>
            <w:hideMark/>
          </w:tcPr>
          <w:p w14:paraId="7BF40565" w14:textId="44B09011" w:rsidR="00CB6746" w:rsidDel="00D22FF3" w:rsidRDefault="00CB6746" w:rsidP="00D22FF3">
            <w:pPr>
              <w:spacing w:after="60" w:line="240" w:lineRule="auto"/>
              <w:outlineLvl w:val="1"/>
              <w:rPr>
                <w:del w:id="312" w:author="John Hoopes" w:date="2021-02-18T12:53:00Z"/>
                <w:rFonts w:ascii="var(--sans-serif)" w:hAnsi="var(--sans-serif)"/>
                <w:sz w:val="21"/>
                <w:szCs w:val="21"/>
              </w:rPr>
              <w:pPrChange w:id="313" w:author="John Hoopes" w:date="2021-02-18T12:53:00Z">
                <w:pPr>
                  <w:spacing w:after="240"/>
                </w:pPr>
              </w:pPrChange>
            </w:pPr>
            <w:del w:id="314" w:author="John Hoopes" w:date="2021-02-18T12:53:00Z">
              <w:r w:rsidDel="00D22FF3">
                <w:rPr>
                  <w:rFonts w:ascii="var(--sans-serif)" w:hAnsi="var(--sans-serif)"/>
                  <w:sz w:val="21"/>
                  <w:szCs w:val="21"/>
                </w:rPr>
                <w:delText>"e"</w:delText>
              </w:r>
            </w:del>
          </w:p>
        </w:tc>
        <w:tc>
          <w:tcPr>
            <w:tcW w:w="0" w:type="auto"/>
            <w:vAlign w:val="center"/>
            <w:hideMark/>
          </w:tcPr>
          <w:p w14:paraId="5B7FF2FE" w14:textId="7480892E" w:rsidR="00CB6746" w:rsidDel="00D22FF3" w:rsidRDefault="00CB6746" w:rsidP="00D22FF3">
            <w:pPr>
              <w:spacing w:after="60" w:line="240" w:lineRule="auto"/>
              <w:outlineLvl w:val="1"/>
              <w:rPr>
                <w:del w:id="315" w:author="John Hoopes" w:date="2021-02-18T12:53:00Z"/>
                <w:rFonts w:ascii="var(--sans-serif)" w:hAnsi="var(--sans-serif)"/>
                <w:sz w:val="21"/>
                <w:szCs w:val="21"/>
              </w:rPr>
              <w:pPrChange w:id="316" w:author="John Hoopes" w:date="2021-02-18T12:53:00Z">
                <w:pPr>
                  <w:spacing w:after="240"/>
                </w:pPr>
              </w:pPrChange>
            </w:pPr>
            <w:del w:id="317" w:author="John Hoopes" w:date="2021-02-18T12:53:00Z">
              <w:r w:rsidDel="00D22FF3">
                <w:rPr>
                  <w:rFonts w:ascii="var(--sans-serif)" w:hAnsi="var(--sans-serif)"/>
                  <w:sz w:val="21"/>
                  <w:szCs w:val="21"/>
                </w:rPr>
                <w:delText>1100101</w:delText>
              </w:r>
            </w:del>
          </w:p>
        </w:tc>
      </w:tr>
      <w:tr w:rsidR="00CB6746" w:rsidDel="00D22FF3" w14:paraId="69CDC76D" w14:textId="4E109610" w:rsidTr="1A71F392">
        <w:trPr>
          <w:del w:id="318" w:author="John Hoopes" w:date="2021-02-18T12:53:00Z"/>
        </w:trPr>
        <w:tc>
          <w:tcPr>
            <w:tcW w:w="0" w:type="auto"/>
            <w:vAlign w:val="center"/>
            <w:hideMark/>
          </w:tcPr>
          <w:p w14:paraId="69EC05DB" w14:textId="12D7501C" w:rsidR="00CB6746" w:rsidDel="00D22FF3" w:rsidRDefault="00CB6746" w:rsidP="00D22FF3">
            <w:pPr>
              <w:spacing w:after="60" w:line="240" w:lineRule="auto"/>
              <w:outlineLvl w:val="1"/>
              <w:rPr>
                <w:del w:id="319" w:author="John Hoopes" w:date="2021-02-18T12:53:00Z"/>
                <w:rFonts w:ascii="var(--sans-serif)" w:hAnsi="var(--sans-serif)"/>
                <w:sz w:val="21"/>
                <w:szCs w:val="21"/>
              </w:rPr>
              <w:pPrChange w:id="320" w:author="John Hoopes" w:date="2021-02-18T12:53:00Z">
                <w:pPr>
                  <w:spacing w:after="240"/>
                </w:pPr>
              </w:pPrChange>
            </w:pPr>
            <w:del w:id="321" w:author="John Hoopes" w:date="2021-02-18T12:53:00Z">
              <w:r w:rsidDel="00D22FF3">
                <w:rPr>
                  <w:rFonts w:ascii="var(--sans-serif)" w:hAnsi="var(--sans-serif)"/>
                  <w:sz w:val="21"/>
                  <w:szCs w:val="21"/>
                </w:rPr>
                <w:delText>" "</w:delText>
              </w:r>
            </w:del>
          </w:p>
        </w:tc>
        <w:tc>
          <w:tcPr>
            <w:tcW w:w="0" w:type="auto"/>
            <w:vAlign w:val="center"/>
            <w:hideMark/>
          </w:tcPr>
          <w:p w14:paraId="1EA98E88" w14:textId="66B1CCF4" w:rsidR="00CB6746" w:rsidDel="00D22FF3" w:rsidRDefault="00CB6746" w:rsidP="00D22FF3">
            <w:pPr>
              <w:spacing w:after="60" w:line="240" w:lineRule="auto"/>
              <w:outlineLvl w:val="1"/>
              <w:rPr>
                <w:del w:id="322" w:author="John Hoopes" w:date="2021-02-18T12:53:00Z"/>
                <w:rFonts w:ascii="var(--sans-serif)" w:hAnsi="var(--sans-serif)"/>
                <w:sz w:val="21"/>
                <w:szCs w:val="21"/>
              </w:rPr>
              <w:pPrChange w:id="323" w:author="John Hoopes" w:date="2021-02-18T12:53:00Z">
                <w:pPr>
                  <w:spacing w:after="240"/>
                </w:pPr>
              </w:pPrChange>
            </w:pPr>
            <w:del w:id="324" w:author="John Hoopes" w:date="2021-02-18T12:53:00Z">
              <w:r w:rsidDel="00D22FF3">
                <w:rPr>
                  <w:rFonts w:ascii="var(--sans-serif)" w:hAnsi="var(--sans-serif)"/>
                  <w:sz w:val="21"/>
                  <w:szCs w:val="21"/>
                </w:rPr>
                <w:delText>0100000</w:delText>
              </w:r>
            </w:del>
          </w:p>
        </w:tc>
      </w:tr>
      <w:tr w:rsidR="00CB6746" w:rsidDel="00D22FF3" w14:paraId="6D8B7F44" w14:textId="29618F4F" w:rsidTr="1A71F392">
        <w:trPr>
          <w:del w:id="325" w:author="John Hoopes" w:date="2021-02-18T12:53:00Z"/>
        </w:trPr>
        <w:tc>
          <w:tcPr>
            <w:tcW w:w="0" w:type="auto"/>
            <w:vAlign w:val="center"/>
            <w:hideMark/>
          </w:tcPr>
          <w:p w14:paraId="1668A081" w14:textId="2A11FBB5" w:rsidR="00CB6746" w:rsidDel="00D22FF3" w:rsidRDefault="00CB6746" w:rsidP="00D22FF3">
            <w:pPr>
              <w:spacing w:after="60" w:line="240" w:lineRule="auto"/>
              <w:outlineLvl w:val="1"/>
              <w:rPr>
                <w:del w:id="326" w:author="John Hoopes" w:date="2021-02-18T12:53:00Z"/>
                <w:rFonts w:ascii="var(--sans-serif)" w:hAnsi="var(--sans-serif)"/>
                <w:sz w:val="21"/>
                <w:szCs w:val="21"/>
              </w:rPr>
              <w:pPrChange w:id="327" w:author="John Hoopes" w:date="2021-02-18T12:53:00Z">
                <w:pPr>
                  <w:spacing w:after="240"/>
                </w:pPr>
              </w:pPrChange>
            </w:pPr>
            <w:del w:id="328" w:author="John Hoopes" w:date="2021-02-18T12:53:00Z">
              <w:r w:rsidDel="00D22FF3">
                <w:rPr>
                  <w:rFonts w:ascii="var(--sans-serif)" w:hAnsi="var(--sans-serif)"/>
                  <w:sz w:val="21"/>
                  <w:szCs w:val="21"/>
                </w:rPr>
                <w:delText>"S"</w:delText>
              </w:r>
            </w:del>
          </w:p>
        </w:tc>
        <w:tc>
          <w:tcPr>
            <w:tcW w:w="0" w:type="auto"/>
            <w:vAlign w:val="center"/>
            <w:hideMark/>
          </w:tcPr>
          <w:p w14:paraId="46E22AA9" w14:textId="797F72BC" w:rsidR="00CB6746" w:rsidDel="00D22FF3" w:rsidRDefault="00CB6746" w:rsidP="00D22FF3">
            <w:pPr>
              <w:spacing w:after="60" w:line="240" w:lineRule="auto"/>
              <w:outlineLvl w:val="1"/>
              <w:rPr>
                <w:del w:id="329" w:author="John Hoopes" w:date="2021-02-18T12:53:00Z"/>
                <w:rFonts w:ascii="var(--sans-serif)" w:hAnsi="var(--sans-serif)"/>
                <w:sz w:val="21"/>
                <w:szCs w:val="21"/>
              </w:rPr>
              <w:pPrChange w:id="330" w:author="John Hoopes" w:date="2021-02-18T12:53:00Z">
                <w:pPr>
                  <w:spacing w:after="240"/>
                </w:pPr>
              </w:pPrChange>
            </w:pPr>
            <w:del w:id="331" w:author="John Hoopes" w:date="2021-02-18T12:53:00Z">
              <w:r w:rsidDel="00D22FF3">
                <w:rPr>
                  <w:rFonts w:ascii="var(--sans-serif)" w:hAnsi="var(--sans-serif)"/>
                  <w:sz w:val="21"/>
                  <w:szCs w:val="21"/>
                </w:rPr>
                <w:delText>1010011</w:delText>
              </w:r>
            </w:del>
          </w:p>
        </w:tc>
      </w:tr>
      <w:tr w:rsidR="00CB6746" w:rsidDel="00D22FF3" w14:paraId="290C532A" w14:textId="028209DC" w:rsidTr="1A71F392">
        <w:trPr>
          <w:del w:id="332" w:author="John Hoopes" w:date="2021-02-18T12:53:00Z"/>
        </w:trPr>
        <w:tc>
          <w:tcPr>
            <w:tcW w:w="0" w:type="auto"/>
            <w:vAlign w:val="center"/>
            <w:hideMark/>
          </w:tcPr>
          <w:p w14:paraId="1B9E46CC" w14:textId="4EAB61BE" w:rsidR="00CB6746" w:rsidDel="00D22FF3" w:rsidRDefault="00CB6746" w:rsidP="00D22FF3">
            <w:pPr>
              <w:spacing w:after="60" w:line="240" w:lineRule="auto"/>
              <w:outlineLvl w:val="1"/>
              <w:rPr>
                <w:del w:id="333" w:author="John Hoopes" w:date="2021-02-18T12:53:00Z"/>
                <w:rFonts w:ascii="var(--sans-serif)" w:hAnsi="var(--sans-serif)"/>
                <w:sz w:val="21"/>
                <w:szCs w:val="21"/>
              </w:rPr>
              <w:pPrChange w:id="334" w:author="John Hoopes" w:date="2021-02-18T12:53:00Z">
                <w:pPr>
                  <w:spacing w:after="240"/>
                </w:pPr>
              </w:pPrChange>
            </w:pPr>
            <w:del w:id="335" w:author="John Hoopes" w:date="2021-02-18T12:53:00Z">
              <w:r w:rsidDel="00D22FF3">
                <w:rPr>
                  <w:rFonts w:ascii="var(--sans-serif)" w:hAnsi="var(--sans-serif)"/>
                  <w:sz w:val="21"/>
                  <w:szCs w:val="21"/>
                </w:rPr>
                <w:delText>"u"</w:delText>
              </w:r>
            </w:del>
          </w:p>
        </w:tc>
        <w:tc>
          <w:tcPr>
            <w:tcW w:w="0" w:type="auto"/>
            <w:vAlign w:val="center"/>
            <w:hideMark/>
          </w:tcPr>
          <w:p w14:paraId="220EB396" w14:textId="438939FA" w:rsidR="00CB6746" w:rsidDel="00D22FF3" w:rsidRDefault="00CB6746" w:rsidP="00D22FF3">
            <w:pPr>
              <w:spacing w:after="60" w:line="240" w:lineRule="auto"/>
              <w:outlineLvl w:val="1"/>
              <w:rPr>
                <w:del w:id="336" w:author="John Hoopes" w:date="2021-02-18T12:53:00Z"/>
                <w:rFonts w:ascii="var(--sans-serif)" w:hAnsi="var(--sans-serif)"/>
                <w:sz w:val="21"/>
                <w:szCs w:val="21"/>
              </w:rPr>
              <w:pPrChange w:id="337" w:author="John Hoopes" w:date="2021-02-18T12:53:00Z">
                <w:pPr>
                  <w:spacing w:after="240"/>
                </w:pPr>
              </w:pPrChange>
            </w:pPr>
            <w:del w:id="338" w:author="John Hoopes" w:date="2021-02-18T12:53:00Z">
              <w:r w:rsidDel="00D22FF3">
                <w:rPr>
                  <w:rFonts w:ascii="var(--sans-serif)" w:hAnsi="var(--sans-serif)"/>
                  <w:sz w:val="21"/>
                  <w:szCs w:val="21"/>
                </w:rPr>
                <w:delText>1110101</w:delText>
              </w:r>
            </w:del>
          </w:p>
        </w:tc>
      </w:tr>
      <w:tr w:rsidR="00CB6746" w:rsidDel="00D22FF3" w14:paraId="26564629" w14:textId="0293CD88" w:rsidTr="1A71F392">
        <w:trPr>
          <w:del w:id="339" w:author="John Hoopes" w:date="2021-02-18T12:53:00Z"/>
        </w:trPr>
        <w:tc>
          <w:tcPr>
            <w:tcW w:w="0" w:type="auto"/>
            <w:vAlign w:val="center"/>
            <w:hideMark/>
          </w:tcPr>
          <w:p w14:paraId="58DF4BA5" w14:textId="7196ED71" w:rsidR="00CB6746" w:rsidDel="00D22FF3" w:rsidRDefault="00CB6746" w:rsidP="00D22FF3">
            <w:pPr>
              <w:spacing w:after="60" w:line="240" w:lineRule="auto"/>
              <w:outlineLvl w:val="1"/>
              <w:rPr>
                <w:del w:id="340" w:author="John Hoopes" w:date="2021-02-18T12:53:00Z"/>
                <w:rFonts w:ascii="var(--sans-serif)" w:hAnsi="var(--sans-serif)"/>
                <w:sz w:val="21"/>
                <w:szCs w:val="21"/>
              </w:rPr>
              <w:pPrChange w:id="341" w:author="John Hoopes" w:date="2021-02-18T12:53:00Z">
                <w:pPr>
                  <w:spacing w:after="240"/>
                </w:pPr>
              </w:pPrChange>
            </w:pPr>
            <w:del w:id="342" w:author="John Hoopes" w:date="2021-02-18T12:53:00Z">
              <w:r w:rsidDel="00D22FF3">
                <w:rPr>
                  <w:rFonts w:ascii="var(--sans-serif)" w:hAnsi="var(--sans-serif)"/>
                  <w:sz w:val="21"/>
                  <w:szCs w:val="21"/>
                </w:rPr>
                <w:delText>"r"</w:delText>
              </w:r>
            </w:del>
          </w:p>
        </w:tc>
        <w:tc>
          <w:tcPr>
            <w:tcW w:w="0" w:type="auto"/>
            <w:vAlign w:val="center"/>
            <w:hideMark/>
          </w:tcPr>
          <w:p w14:paraId="0965ED89" w14:textId="550381B5" w:rsidR="00CB6746" w:rsidDel="00D22FF3" w:rsidRDefault="00CB6746" w:rsidP="00D22FF3">
            <w:pPr>
              <w:spacing w:after="60" w:line="240" w:lineRule="auto"/>
              <w:outlineLvl w:val="1"/>
              <w:rPr>
                <w:del w:id="343" w:author="John Hoopes" w:date="2021-02-18T12:53:00Z"/>
                <w:rFonts w:ascii="var(--sans-serif)" w:hAnsi="var(--sans-serif)"/>
                <w:sz w:val="21"/>
                <w:szCs w:val="21"/>
              </w:rPr>
              <w:pPrChange w:id="344" w:author="John Hoopes" w:date="2021-02-18T12:53:00Z">
                <w:pPr>
                  <w:spacing w:after="240"/>
                </w:pPr>
              </w:pPrChange>
            </w:pPr>
            <w:del w:id="345" w:author="John Hoopes" w:date="2021-02-18T12:53:00Z">
              <w:r w:rsidDel="00D22FF3">
                <w:rPr>
                  <w:rFonts w:ascii="var(--sans-serif)" w:hAnsi="var(--sans-serif)"/>
                  <w:sz w:val="21"/>
                  <w:szCs w:val="21"/>
                </w:rPr>
                <w:delText>1110010</w:delText>
              </w:r>
            </w:del>
          </w:p>
        </w:tc>
      </w:tr>
      <w:tr w:rsidR="00CB6746" w:rsidDel="00D22FF3" w14:paraId="7F9032B5" w14:textId="3985E63D" w:rsidTr="1A71F392">
        <w:trPr>
          <w:del w:id="346" w:author="John Hoopes" w:date="2021-02-18T12:53:00Z"/>
        </w:trPr>
        <w:tc>
          <w:tcPr>
            <w:tcW w:w="0" w:type="auto"/>
            <w:vAlign w:val="center"/>
            <w:hideMark/>
          </w:tcPr>
          <w:p w14:paraId="56CE5EDF" w14:textId="75763572" w:rsidR="00CB6746" w:rsidDel="00D22FF3" w:rsidRDefault="00CB6746" w:rsidP="00D22FF3">
            <w:pPr>
              <w:spacing w:after="60" w:line="240" w:lineRule="auto"/>
              <w:outlineLvl w:val="1"/>
              <w:rPr>
                <w:del w:id="347" w:author="John Hoopes" w:date="2021-02-18T12:53:00Z"/>
                <w:rFonts w:ascii="var(--sans-serif)" w:hAnsi="var(--sans-serif)"/>
                <w:sz w:val="21"/>
                <w:szCs w:val="21"/>
              </w:rPr>
              <w:pPrChange w:id="348" w:author="John Hoopes" w:date="2021-02-18T12:53:00Z">
                <w:pPr>
                  <w:spacing w:after="240"/>
                </w:pPr>
              </w:pPrChange>
            </w:pPr>
            <w:del w:id="349" w:author="John Hoopes" w:date="2021-02-18T12:53:00Z">
              <w:r w:rsidDel="00D22FF3">
                <w:rPr>
                  <w:rFonts w:ascii="var(--sans-serif)" w:hAnsi="var(--sans-serif)"/>
                  <w:sz w:val="21"/>
                  <w:szCs w:val="21"/>
                </w:rPr>
                <w:delText>"v"</w:delText>
              </w:r>
            </w:del>
          </w:p>
        </w:tc>
        <w:tc>
          <w:tcPr>
            <w:tcW w:w="0" w:type="auto"/>
            <w:vAlign w:val="center"/>
            <w:hideMark/>
          </w:tcPr>
          <w:p w14:paraId="461A71E5" w14:textId="76CD3562" w:rsidR="00CB6746" w:rsidDel="00D22FF3" w:rsidRDefault="00CB6746" w:rsidP="00D22FF3">
            <w:pPr>
              <w:spacing w:after="60" w:line="240" w:lineRule="auto"/>
              <w:outlineLvl w:val="1"/>
              <w:rPr>
                <w:del w:id="350" w:author="John Hoopes" w:date="2021-02-18T12:53:00Z"/>
                <w:rFonts w:ascii="var(--sans-serif)" w:hAnsi="var(--sans-serif)"/>
                <w:sz w:val="21"/>
                <w:szCs w:val="21"/>
              </w:rPr>
              <w:pPrChange w:id="351" w:author="John Hoopes" w:date="2021-02-18T12:53:00Z">
                <w:pPr>
                  <w:spacing w:after="240"/>
                </w:pPr>
              </w:pPrChange>
            </w:pPr>
            <w:del w:id="352" w:author="John Hoopes" w:date="2021-02-18T12:53:00Z">
              <w:r w:rsidDel="00D22FF3">
                <w:rPr>
                  <w:rFonts w:ascii="var(--sans-serif)" w:hAnsi="var(--sans-serif)"/>
                  <w:sz w:val="21"/>
                  <w:szCs w:val="21"/>
                </w:rPr>
                <w:delText>1110110</w:delText>
              </w:r>
            </w:del>
          </w:p>
        </w:tc>
      </w:tr>
      <w:tr w:rsidR="00CB6746" w:rsidDel="00D22FF3" w14:paraId="2435353C" w14:textId="222600A6" w:rsidTr="1A71F392">
        <w:trPr>
          <w:del w:id="353" w:author="John Hoopes" w:date="2021-02-18T12:53:00Z"/>
        </w:trPr>
        <w:tc>
          <w:tcPr>
            <w:tcW w:w="0" w:type="auto"/>
            <w:vAlign w:val="center"/>
            <w:hideMark/>
          </w:tcPr>
          <w:p w14:paraId="59F645C2" w14:textId="55B621C6" w:rsidR="00CB6746" w:rsidDel="00D22FF3" w:rsidRDefault="00CB6746" w:rsidP="00D22FF3">
            <w:pPr>
              <w:spacing w:after="60" w:line="240" w:lineRule="auto"/>
              <w:outlineLvl w:val="1"/>
              <w:rPr>
                <w:del w:id="354" w:author="John Hoopes" w:date="2021-02-18T12:53:00Z"/>
                <w:rFonts w:ascii="var(--sans-serif)" w:hAnsi="var(--sans-serif)"/>
                <w:sz w:val="21"/>
                <w:szCs w:val="21"/>
              </w:rPr>
              <w:pPrChange w:id="355" w:author="John Hoopes" w:date="2021-02-18T12:53:00Z">
                <w:pPr>
                  <w:spacing w:after="240"/>
                </w:pPr>
              </w:pPrChange>
            </w:pPr>
            <w:del w:id="356" w:author="John Hoopes" w:date="2021-02-18T12:53:00Z">
              <w:r w:rsidDel="00D22FF3">
                <w:rPr>
                  <w:rFonts w:ascii="var(--sans-serif)" w:hAnsi="var(--sans-serif)"/>
                  <w:sz w:val="21"/>
                  <w:szCs w:val="21"/>
                </w:rPr>
                <w:delText>"e"</w:delText>
              </w:r>
            </w:del>
          </w:p>
        </w:tc>
        <w:tc>
          <w:tcPr>
            <w:tcW w:w="0" w:type="auto"/>
            <w:vAlign w:val="center"/>
            <w:hideMark/>
          </w:tcPr>
          <w:p w14:paraId="57DF14FE" w14:textId="2B52CA42" w:rsidR="00CB6746" w:rsidDel="00D22FF3" w:rsidRDefault="00CB6746" w:rsidP="00D22FF3">
            <w:pPr>
              <w:spacing w:after="60" w:line="240" w:lineRule="auto"/>
              <w:outlineLvl w:val="1"/>
              <w:rPr>
                <w:del w:id="357" w:author="John Hoopes" w:date="2021-02-18T12:53:00Z"/>
                <w:rFonts w:ascii="var(--sans-serif)" w:hAnsi="var(--sans-serif)"/>
                <w:sz w:val="21"/>
                <w:szCs w:val="21"/>
              </w:rPr>
              <w:pPrChange w:id="358" w:author="John Hoopes" w:date="2021-02-18T12:53:00Z">
                <w:pPr>
                  <w:spacing w:after="240"/>
                </w:pPr>
              </w:pPrChange>
            </w:pPr>
            <w:del w:id="359" w:author="John Hoopes" w:date="2021-02-18T12:53:00Z">
              <w:r w:rsidDel="00D22FF3">
                <w:rPr>
                  <w:rFonts w:ascii="var(--sans-serif)" w:hAnsi="var(--sans-serif)"/>
                  <w:sz w:val="21"/>
                  <w:szCs w:val="21"/>
                </w:rPr>
                <w:delText>1100101</w:delText>
              </w:r>
            </w:del>
          </w:p>
        </w:tc>
      </w:tr>
      <w:tr w:rsidR="00CB6746" w:rsidDel="00D22FF3" w14:paraId="2E768D6E" w14:textId="04E62C7E" w:rsidTr="1A71F392">
        <w:trPr>
          <w:del w:id="360" w:author="John Hoopes" w:date="2021-02-18T12:53:00Z"/>
        </w:trPr>
        <w:tc>
          <w:tcPr>
            <w:tcW w:w="0" w:type="auto"/>
            <w:vAlign w:val="center"/>
            <w:hideMark/>
          </w:tcPr>
          <w:p w14:paraId="2847F3EC" w14:textId="6AC3C274" w:rsidR="00CB6746" w:rsidDel="00D22FF3" w:rsidRDefault="00CB6746" w:rsidP="00D22FF3">
            <w:pPr>
              <w:spacing w:after="60" w:line="240" w:lineRule="auto"/>
              <w:outlineLvl w:val="1"/>
              <w:rPr>
                <w:del w:id="361" w:author="John Hoopes" w:date="2021-02-18T12:53:00Z"/>
                <w:rFonts w:ascii="var(--sans-serif)" w:hAnsi="var(--sans-serif)"/>
                <w:sz w:val="21"/>
                <w:szCs w:val="21"/>
              </w:rPr>
              <w:pPrChange w:id="362" w:author="John Hoopes" w:date="2021-02-18T12:53:00Z">
                <w:pPr>
                  <w:spacing w:after="240"/>
                </w:pPr>
              </w:pPrChange>
            </w:pPr>
            <w:del w:id="363" w:author="John Hoopes" w:date="2021-02-18T12:53:00Z">
              <w:r w:rsidDel="00D22FF3">
                <w:rPr>
                  <w:rFonts w:ascii="var(--sans-serif)" w:hAnsi="var(--sans-serif)"/>
                  <w:sz w:val="21"/>
                  <w:szCs w:val="21"/>
                </w:rPr>
                <w:delText>"y"</w:delText>
              </w:r>
            </w:del>
          </w:p>
        </w:tc>
        <w:tc>
          <w:tcPr>
            <w:tcW w:w="0" w:type="auto"/>
            <w:vAlign w:val="center"/>
            <w:hideMark/>
          </w:tcPr>
          <w:p w14:paraId="6B657641" w14:textId="0D8365D4" w:rsidR="00CB6746" w:rsidDel="00D22FF3" w:rsidRDefault="00CB6746" w:rsidP="00D22FF3">
            <w:pPr>
              <w:spacing w:after="60" w:line="240" w:lineRule="auto"/>
              <w:outlineLvl w:val="1"/>
              <w:rPr>
                <w:del w:id="364" w:author="John Hoopes" w:date="2021-02-18T12:53:00Z"/>
                <w:rFonts w:ascii="var(--sans-serif)" w:hAnsi="var(--sans-serif)"/>
                <w:sz w:val="21"/>
                <w:szCs w:val="21"/>
              </w:rPr>
              <w:pPrChange w:id="365" w:author="John Hoopes" w:date="2021-02-18T12:53:00Z">
                <w:pPr>
                  <w:spacing w:after="240"/>
                </w:pPr>
              </w:pPrChange>
            </w:pPr>
            <w:del w:id="366" w:author="John Hoopes" w:date="2021-02-18T12:53:00Z">
              <w:r w:rsidDel="00D22FF3">
                <w:rPr>
                  <w:rFonts w:ascii="var(--sans-serif)" w:hAnsi="var(--sans-serif)"/>
                  <w:sz w:val="21"/>
                  <w:szCs w:val="21"/>
                </w:rPr>
                <w:delText>1111001</w:delText>
              </w:r>
            </w:del>
          </w:p>
        </w:tc>
      </w:tr>
    </w:tbl>
    <w:p w14:paraId="151C8B82" w14:textId="770BCCBE" w:rsidR="00CB6746" w:rsidDel="00D22FF3" w:rsidRDefault="00CB6746" w:rsidP="00D22FF3">
      <w:pPr>
        <w:pStyle w:val="NormalWeb"/>
        <w:spacing w:after="60"/>
        <w:outlineLvl w:val="1"/>
        <w:rPr>
          <w:del w:id="367" w:author="John Hoopes" w:date="2021-02-18T12:53:00Z"/>
          <w:rFonts w:ascii="Palatino Linotype" w:hAnsi="Palatino Linotype"/>
          <w:color w:val="1B1E23"/>
          <w:sz w:val="26"/>
          <w:szCs w:val="26"/>
        </w:rPr>
        <w:pPrChange w:id="368" w:author="John Hoopes" w:date="2021-02-18T12:53:00Z">
          <w:pPr>
            <w:pStyle w:val="NormalWeb"/>
          </w:pPr>
        </w:pPrChange>
      </w:pPr>
      <w:del w:id="369" w:author="John Hoopes" w:date="2021-02-18T12:53:00Z">
        <w:r w:rsidDel="00D22FF3">
          <w:rPr>
            <w:rFonts w:ascii="Palatino Linotype" w:hAnsi="Palatino Linotype"/>
            <w:color w:val="1B1E23"/>
            <w:sz w:val="26"/>
            <w:szCs w:val="26"/>
          </w:rPr>
          <w:delText>Meaning - in UTF-8 encoding - "Ordnance Survey" is stored and transmitted as the 15 byte binary sequence </w:delText>
        </w:r>
        <w:r w:rsidDel="00D22FF3">
          <w:rPr>
            <w:rStyle w:val="HTMLCode"/>
            <w:color w:val="1B1E23"/>
          </w:rPr>
          <w:delText>01001111 01110010 01100100 01101110 01100001 01101110 01100011 01100101 00100000 01010011 01110101 01110010 01110110 01100101 01111001</w:delText>
        </w:r>
        <w:r w:rsidDel="00D22FF3">
          <w:rPr>
            <w:rFonts w:ascii="Palatino Linotype" w:hAnsi="Palatino Linotype"/>
            <w:color w:val="1B1E23"/>
            <w:sz w:val="26"/>
            <w:szCs w:val="26"/>
          </w:rPr>
          <w:delText>. (Conversion performed in JavaScript based on </w:delText>
        </w:r>
        <w:r w:rsidR="00D22FF3" w:rsidDel="00D22FF3">
          <w:fldChar w:fldCharType="begin"/>
        </w:r>
        <w:r w:rsidR="00D22FF3" w:rsidDel="00D22FF3">
          <w:delInstrText xml:space="preserve"> HYPERLINK "https://stackoverflow.com/questions/18729405/how-to-convert-utf8-string-to-byte-array" </w:delInstrText>
        </w:r>
        <w:r w:rsidR="00D22FF3" w:rsidDel="00D22FF3">
          <w:fldChar w:fldCharType="separate"/>
        </w:r>
        <w:r w:rsidDel="00D22FF3">
          <w:rPr>
            <w:rStyle w:val="Hyperlink"/>
            <w:rFonts w:ascii="Palatino Linotype" w:hAnsi="Palatino Linotype"/>
            <w:color w:val="3182BD"/>
            <w:sz w:val="26"/>
            <w:szCs w:val="26"/>
            <w:u w:val="none"/>
          </w:rPr>
          <w:delText>this StackOverflow answer</w:delText>
        </w:r>
        <w:r w:rsidR="00D22FF3" w:rsidDel="00D22FF3">
          <w:rPr>
            <w:rStyle w:val="Hyperlink"/>
            <w:rFonts w:ascii="Palatino Linotype" w:hAnsi="Palatino Linotype"/>
            <w:color w:val="3182BD"/>
            <w:sz w:val="26"/>
            <w:szCs w:val="26"/>
            <w:u w:val="none"/>
          </w:rPr>
          <w:fldChar w:fldCharType="end"/>
        </w:r>
        <w:r w:rsidDel="00D22FF3">
          <w:rPr>
            <w:rFonts w:ascii="Palatino Linotype" w:hAnsi="Palatino Linotype"/>
            <w:color w:val="1B1E23"/>
            <w:sz w:val="26"/>
            <w:szCs w:val="26"/>
          </w:rPr>
          <w:delText>.)</w:delText>
        </w:r>
      </w:del>
    </w:p>
    <w:p w14:paraId="0320A5D7" w14:textId="6903DD61" w:rsidR="00CB6746" w:rsidDel="00D22FF3" w:rsidRDefault="00CB6746" w:rsidP="00D22FF3">
      <w:pPr>
        <w:pStyle w:val="NormalWeb"/>
        <w:spacing w:after="60"/>
        <w:outlineLvl w:val="1"/>
        <w:rPr>
          <w:del w:id="370" w:author="John Hoopes" w:date="2021-02-18T12:53:00Z"/>
          <w:rFonts w:ascii="Palatino Linotype" w:hAnsi="Palatino Linotype"/>
          <w:color w:val="1B1E23"/>
          <w:sz w:val="26"/>
          <w:szCs w:val="26"/>
        </w:rPr>
        <w:pPrChange w:id="371" w:author="John Hoopes" w:date="2021-02-18T12:53:00Z">
          <w:pPr>
            <w:pStyle w:val="NormalWeb"/>
          </w:pPr>
        </w:pPrChange>
      </w:pPr>
      <w:del w:id="372" w:author="John Hoopes" w:date="2021-02-18T12:53:00Z">
        <w:r w:rsidDel="00D22FF3">
          <w:rPr>
            <w:rFonts w:ascii="Palatino Linotype" w:hAnsi="Palatino Linotype"/>
            <w:color w:val="1B1E23"/>
            <w:sz w:val="26"/>
            <w:szCs w:val="26"/>
          </w:rPr>
          <w:delText>UTF-8 is a global standard used across the Internet. Try pasting the sequence above into the "binary bits" field on </w:delText>
        </w:r>
        <w:r w:rsidR="00D22FF3" w:rsidDel="00D22FF3">
          <w:fldChar w:fldCharType="begin"/>
        </w:r>
        <w:r w:rsidR="00D22FF3" w:rsidDel="00D22FF3">
          <w:delInstrText xml:space="preserve"> HYPERLINK "https://onlineutf8tools.com/convert-binary-to-utf8" </w:delInstrText>
        </w:r>
        <w:r w:rsidR="00D22FF3" w:rsidDel="00D22FF3">
          <w:fldChar w:fldCharType="separate"/>
        </w:r>
        <w:r w:rsidDel="00D22FF3">
          <w:rPr>
            <w:rStyle w:val="Hyperlink"/>
            <w:rFonts w:ascii="Palatino Linotype" w:hAnsi="Palatino Linotype"/>
            <w:color w:val="3182BD"/>
            <w:sz w:val="26"/>
            <w:szCs w:val="26"/>
            <w:u w:val="none"/>
          </w:rPr>
          <w:delText>onlineutf8tools.com</w:delText>
        </w:r>
        <w:r w:rsidR="00D22FF3" w:rsidDel="00D22FF3">
          <w:rPr>
            <w:rStyle w:val="Hyperlink"/>
            <w:rFonts w:ascii="Palatino Linotype" w:hAnsi="Palatino Linotype"/>
            <w:color w:val="3182BD"/>
            <w:sz w:val="26"/>
            <w:szCs w:val="26"/>
            <w:u w:val="none"/>
          </w:rPr>
          <w:fldChar w:fldCharType="end"/>
        </w:r>
        <w:r w:rsidDel="00D22FF3">
          <w:rPr>
            <w:rFonts w:ascii="Palatino Linotype" w:hAnsi="Palatino Linotype"/>
            <w:color w:val="1B1E23"/>
            <w:sz w:val="26"/>
            <w:szCs w:val="26"/>
          </w:rPr>
          <w:delText>. As long as the software has the UTF-8 encoding, it will correctly decode this binary sequence as "Ordnance Survey". (Note that lower case "o" and capital "O" must be represented as different bytes.)</w:delText>
        </w:r>
      </w:del>
    </w:p>
    <w:p w14:paraId="1686D1A5" w14:textId="72327F94" w:rsidR="00CB6746" w:rsidDel="00D22FF3" w:rsidRDefault="00CB6746" w:rsidP="00D22FF3">
      <w:pPr>
        <w:pStyle w:val="NormalWeb"/>
        <w:spacing w:after="60"/>
        <w:outlineLvl w:val="1"/>
        <w:rPr>
          <w:del w:id="373" w:author="John Hoopes" w:date="2021-02-18T12:53:00Z"/>
          <w:rFonts w:ascii="Palatino Linotype" w:hAnsi="Palatino Linotype"/>
          <w:color w:val="1B1E23"/>
          <w:sz w:val="26"/>
          <w:szCs w:val="26"/>
        </w:rPr>
        <w:pPrChange w:id="374" w:author="John Hoopes" w:date="2021-02-18T12:53:00Z">
          <w:pPr>
            <w:pStyle w:val="NormalWeb"/>
          </w:pPr>
        </w:pPrChange>
      </w:pPr>
      <w:del w:id="375" w:author="John Hoopes" w:date="2021-02-18T12:53:00Z">
        <w:r w:rsidDel="00D22FF3">
          <w:rPr>
            <w:rFonts w:ascii="Palatino Linotype" w:hAnsi="Palatino Linotype"/>
            <w:color w:val="1B1E23"/>
            <w:sz w:val="26"/>
            <w:szCs w:val="26"/>
          </w:rPr>
          <w:delText>Similarly, audio can be representing digitally by using audio coding formats like MP3, AAC, FLAC. These formats encode the "audio information in terms of frequencies and amplitudes" (</w:delText>
        </w:r>
        <w:r w:rsidR="00D22FF3" w:rsidDel="00D22FF3">
          <w:fldChar w:fldCharType="begin"/>
        </w:r>
        <w:r w:rsidR="00D22FF3" w:rsidDel="00D22FF3">
          <w:delInstrText xml:space="preserve"> HYPERLINK "https://en.wikipedia.org/wiki/MP3" </w:delInstrText>
        </w:r>
        <w:r w:rsidR="00D22FF3" w:rsidDel="00D22FF3">
          <w:fldChar w:fldCharType="separate"/>
        </w:r>
        <w:r w:rsidDel="00D22FF3">
          <w:rPr>
            <w:rStyle w:val="Hyperlink"/>
            <w:rFonts w:ascii="Palatino Linotype" w:hAnsi="Palatino Linotype"/>
            <w:color w:val="3182BD"/>
            <w:sz w:val="26"/>
            <w:szCs w:val="26"/>
            <w:u w:val="none"/>
          </w:rPr>
          <w:delText>Wikipedia</w:delText>
        </w:r>
        <w:r w:rsidR="00D22FF3" w:rsidDel="00D22FF3">
          <w:rPr>
            <w:rStyle w:val="Hyperlink"/>
            <w:rFonts w:ascii="Palatino Linotype" w:hAnsi="Palatino Linotype"/>
            <w:color w:val="3182BD"/>
            <w:sz w:val="26"/>
            <w:szCs w:val="26"/>
            <w:u w:val="none"/>
          </w:rPr>
          <w:fldChar w:fldCharType="end"/>
        </w:r>
        <w:r w:rsidDel="00D22FF3">
          <w:rPr>
            <w:rFonts w:ascii="Palatino Linotype" w:hAnsi="Palatino Linotype"/>
            <w:color w:val="1B1E23"/>
            <w:sz w:val="26"/>
            <w:szCs w:val="26"/>
          </w:rPr>
          <w:delText xml:space="preserve">). </w:delText>
        </w:r>
        <w:r w:rsidRPr="00634F72" w:rsidDel="00D22FF3">
          <w:rPr>
            <w:rFonts w:ascii="Palatino Linotype" w:hAnsi="Palatino Linotype"/>
            <w:color w:val="1B1E23"/>
            <w:sz w:val="26"/>
            <w:szCs w:val="26"/>
          </w:rPr>
          <w:delText>Images can also be represented digitally in binary - we'll go over how shortly.</w:delText>
        </w:r>
      </w:del>
    </w:p>
    <w:p w14:paraId="4D2564AF" w14:textId="42161F13" w:rsidR="00CB6746" w:rsidDel="00D22FF3" w:rsidRDefault="00CB6746" w:rsidP="00D22FF3">
      <w:pPr>
        <w:pStyle w:val="NormalWeb"/>
        <w:spacing w:after="60"/>
        <w:outlineLvl w:val="1"/>
        <w:rPr>
          <w:del w:id="376" w:author="John Hoopes" w:date="2021-02-18T12:53:00Z"/>
          <w:rFonts w:ascii="Palatino Linotype" w:hAnsi="Palatino Linotype"/>
          <w:color w:val="1B1E23"/>
          <w:sz w:val="26"/>
          <w:szCs w:val="26"/>
        </w:rPr>
        <w:pPrChange w:id="377" w:author="John Hoopes" w:date="2021-02-18T12:53:00Z">
          <w:pPr>
            <w:pStyle w:val="NormalWeb"/>
          </w:pPr>
        </w:pPrChange>
      </w:pPr>
      <w:del w:id="378" w:author="John Hoopes" w:date="2021-02-18T12:53:00Z">
        <w:r w:rsidDel="00D22FF3">
          <w:rPr>
            <w:rFonts w:ascii="Palatino Linotype" w:hAnsi="Palatino Linotype"/>
            <w:color w:val="1B1E23"/>
            <w:sz w:val="26"/>
            <w:szCs w:val="26"/>
          </w:rPr>
          <w:delText>Interestingly -</w:delText>
        </w:r>
        <w:r w:rsidRPr="0084094C" w:rsidDel="00D22FF3">
          <w:rPr>
            <w:rFonts w:ascii="Palatino Linotype" w:hAnsi="Palatino Linotype"/>
            <w:iCs/>
            <w:color w:val="1B1E23"/>
            <w:sz w:val="26"/>
            <w:szCs w:val="26"/>
          </w:rPr>
          <w:delText> </w:delText>
        </w:r>
        <w:r w:rsidRPr="00D22FF3" w:rsidDel="00D22FF3">
          <w:rPr>
            <w:rStyle w:val="Emphasis"/>
            <w:rFonts w:ascii="Palatino Linotype" w:hAnsi="Palatino Linotype"/>
            <w:color w:val="1B1E23"/>
            <w:sz w:val="26"/>
            <w:szCs w:val="26"/>
          </w:rPr>
          <w:delText>the same byte can have different meanings depending on the encoding!</w:delText>
        </w:r>
        <w:r w:rsidDel="00D22FF3">
          <w:rPr>
            <w:rFonts w:ascii="Palatino Linotype" w:hAnsi="Palatino Linotype"/>
            <w:color w:val="1B1E23"/>
            <w:sz w:val="26"/>
            <w:szCs w:val="26"/>
          </w:rPr>
          <w:delText> A byte - </w:delText>
        </w:r>
        <w:r w:rsidDel="00D22FF3">
          <w:rPr>
            <w:rStyle w:val="HTMLCode"/>
            <w:color w:val="1B1E23"/>
          </w:rPr>
          <w:delText>0100 1111</w:delText>
        </w:r>
        <w:r w:rsidDel="00D22FF3">
          <w:rPr>
            <w:rFonts w:ascii="Palatino Linotype" w:hAnsi="Palatino Linotype"/>
            <w:color w:val="1B1E23"/>
            <w:sz w:val="26"/>
            <w:szCs w:val="26"/>
          </w:rPr>
          <w:delText> might mean the character "O" in UTF-8 - but it also represents the unsigned integer 79. The computer processes each bit in this context - according to its 'data type'. In strongly-typed programming languages, when a variable is declared, developers need to declare the data type of that variable - </w:delText>
        </w:r>
        <w:r w:rsidDel="00D22FF3">
          <w:rPr>
            <w:rStyle w:val="HTMLCode"/>
            <w:color w:val="1B1E23"/>
          </w:rPr>
          <w:delText>uint</w:delText>
        </w:r>
        <w:r w:rsidDel="00D22FF3">
          <w:rPr>
            <w:rFonts w:ascii="Palatino Linotype" w:hAnsi="Palatino Linotype"/>
            <w:color w:val="1B1E23"/>
            <w:sz w:val="26"/>
            <w:szCs w:val="26"/>
          </w:rPr>
          <w:delText>, </w:delText>
        </w:r>
        <w:r w:rsidDel="00D22FF3">
          <w:rPr>
            <w:rStyle w:val="HTMLCode"/>
            <w:color w:val="1B1E23"/>
          </w:rPr>
          <w:delText>float</w:delText>
        </w:r>
        <w:r w:rsidDel="00D22FF3">
          <w:rPr>
            <w:rFonts w:ascii="Palatino Linotype" w:hAnsi="Palatino Linotype"/>
            <w:color w:val="1B1E23"/>
            <w:sz w:val="26"/>
            <w:szCs w:val="26"/>
          </w:rPr>
          <w:delText>, </w:delText>
        </w:r>
        <w:r w:rsidDel="00D22FF3">
          <w:rPr>
            <w:rStyle w:val="HTMLCode"/>
            <w:color w:val="1B1E23"/>
          </w:rPr>
          <w:delText>char</w:delText>
        </w:r>
        <w:r w:rsidDel="00D22FF3">
          <w:rPr>
            <w:rFonts w:ascii="Palatino Linotype" w:hAnsi="Palatino Linotype"/>
            <w:color w:val="1B1E23"/>
            <w:sz w:val="26"/>
            <w:szCs w:val="26"/>
          </w:rPr>
          <w:delText>, </w:delText>
        </w:r>
        <w:r w:rsidDel="00D22FF3">
          <w:rPr>
            <w:rStyle w:val="HTMLCode"/>
            <w:color w:val="1B1E23"/>
          </w:rPr>
          <w:delText>bool</w:delText>
        </w:r>
        <w:r w:rsidDel="00D22FF3">
          <w:rPr>
            <w:rFonts w:ascii="Palatino Linotype" w:hAnsi="Palatino Linotype"/>
            <w:color w:val="1B1E23"/>
            <w:sz w:val="26"/>
            <w:szCs w:val="26"/>
          </w:rPr>
          <w:delText>. Dynamically-typed languages like JavaScript and Python are more flexible, can be easier to code in, and perhaps more error prone. This is because variables can be reassigned to a value of another type - and the computer can </w:delText>
        </w:r>
        <w:r w:rsidDel="00D22FF3">
          <w:rPr>
            <w:rStyle w:val="Emphasis"/>
            <w:rFonts w:ascii="Palatino Linotype" w:hAnsi="Palatino Linotype"/>
            <w:color w:val="1B1E23"/>
            <w:sz w:val="26"/>
            <w:szCs w:val="26"/>
          </w:rPr>
          <w:delText>usually</w:delText>
        </w:r>
        <w:r w:rsidDel="00D22FF3">
          <w:rPr>
            <w:rFonts w:ascii="Palatino Linotype" w:hAnsi="Palatino Linotype"/>
            <w:color w:val="1B1E23"/>
            <w:sz w:val="26"/>
            <w:szCs w:val="26"/>
          </w:rPr>
          <w:delText> adapt accordingly.</w:delText>
        </w:r>
      </w:del>
    </w:p>
    <w:p w14:paraId="2E9471D4" w14:textId="69AACC13" w:rsidR="00CB6746" w:rsidDel="00D22FF3" w:rsidRDefault="00CB6746" w:rsidP="00D22FF3">
      <w:pPr>
        <w:pStyle w:val="NormalWeb"/>
        <w:spacing w:after="60"/>
        <w:outlineLvl w:val="1"/>
        <w:rPr>
          <w:del w:id="379" w:author="John Hoopes" w:date="2021-02-18T12:53:00Z"/>
          <w:rFonts w:ascii="Palatino Linotype" w:hAnsi="Palatino Linotype"/>
          <w:color w:val="1B1E23"/>
          <w:sz w:val="26"/>
          <w:szCs w:val="26"/>
        </w:rPr>
        <w:pPrChange w:id="380" w:author="John Hoopes" w:date="2021-02-18T12:53:00Z">
          <w:pPr>
            <w:pStyle w:val="NormalWeb"/>
          </w:pPr>
        </w:pPrChange>
      </w:pPr>
      <w:commentRangeStart w:id="381"/>
      <w:del w:id="382" w:author="John Hoopes" w:date="2021-02-18T12:53:00Z">
        <w:r w:rsidRPr="00D22FF3" w:rsidDel="00D22FF3">
          <w:rPr>
            <w:rFonts w:ascii="Palatino Linotype" w:hAnsi="Palatino Linotype"/>
            <w:color w:val="1B1E23"/>
            <w:sz w:val="26"/>
            <w:szCs w:val="26"/>
          </w:rPr>
          <w:delText>[ too much? not enough? ]</w:delText>
        </w:r>
        <w:commentRangeEnd w:id="381"/>
        <w:r w:rsidR="00B96421" w:rsidRPr="00D22FF3" w:rsidDel="00D22FF3">
          <w:rPr>
            <w:rStyle w:val="CommentReference"/>
            <w:rFonts w:asciiTheme="minorHAnsi" w:eastAsiaTheme="minorHAnsi" w:hAnsiTheme="minorHAnsi" w:cstheme="minorBidi"/>
            <w:lang w:eastAsia="en-US"/>
          </w:rPr>
          <w:commentReference w:id="381"/>
        </w:r>
      </w:del>
    </w:p>
    <w:p w14:paraId="0FDFAD35" w14:textId="33CC6F60" w:rsidR="00CB6746" w:rsidDel="00D22FF3" w:rsidRDefault="00CB6746" w:rsidP="00D22FF3">
      <w:pPr>
        <w:pStyle w:val="NormalWeb"/>
        <w:spacing w:after="60"/>
        <w:outlineLvl w:val="1"/>
        <w:rPr>
          <w:del w:id="383" w:author="John Hoopes" w:date="2021-02-18T12:53:00Z"/>
          <w:rFonts w:ascii="Palatino Linotype" w:hAnsi="Palatino Linotype"/>
          <w:color w:val="1B1E23"/>
          <w:sz w:val="26"/>
          <w:szCs w:val="26"/>
        </w:rPr>
        <w:pPrChange w:id="384" w:author="John Hoopes" w:date="2021-02-18T12:53:00Z">
          <w:pPr>
            <w:pStyle w:val="NormalWeb"/>
          </w:pPr>
        </w:pPrChange>
      </w:pPr>
      <w:del w:id="385" w:author="John Hoopes" w:date="2021-02-18T12:53:00Z">
        <w:r w:rsidDel="00D22FF3">
          <w:rPr>
            <w:rFonts w:ascii="Palatino Linotype" w:hAnsi="Palatino Linotype"/>
            <w:color w:val="1B1E23"/>
            <w:sz w:val="26"/>
            <w:szCs w:val="26"/>
          </w:rPr>
          <w:delText>For the encoded information to be useful, it needs to be parsed and interpreted by a computer processor. This would include displaying the characters or images visually on a screen, or sending a signal to an audio speaker that would create the sounds encoded.</w:delText>
        </w:r>
      </w:del>
    </w:p>
    <w:p w14:paraId="13047FE8" w14:textId="64A3C53B" w:rsidR="00CB6746" w:rsidDel="00D22FF3" w:rsidRDefault="00CB6746" w:rsidP="00D22FF3">
      <w:pPr>
        <w:pStyle w:val="Heading3"/>
        <w:spacing w:before="0" w:after="60" w:line="240" w:lineRule="auto"/>
        <w:rPr>
          <w:del w:id="386" w:author="John Hoopes" w:date="2021-02-18T12:53:00Z"/>
          <w:sz w:val="27"/>
          <w:szCs w:val="27"/>
        </w:rPr>
        <w:pPrChange w:id="387" w:author="John Hoopes" w:date="2021-02-18T12:53:00Z">
          <w:pPr>
            <w:pStyle w:val="Heading3"/>
            <w:spacing w:before="0" w:after="60"/>
          </w:pPr>
        </w:pPrChange>
      </w:pPr>
      <w:del w:id="388" w:author="John Hoopes" w:date="2021-02-18T12:53:00Z">
        <w:r w:rsidDel="00D22FF3">
          <w:rPr>
            <w:rFonts w:ascii="Segoe UI Emoji" w:hAnsi="Segoe UI Emoji" w:cs="Segoe UI Emoji"/>
          </w:rPr>
          <w:delText>🌐</w:delText>
        </w:r>
        <w:r w:rsidDel="00D22FF3">
          <w:delText xml:space="preserve"> Enter spatial</w:delText>
        </w:r>
      </w:del>
    </w:p>
    <w:p w14:paraId="2EAB9CDB" w14:textId="0E1C4AB0" w:rsidR="00CB6746" w:rsidDel="00D22FF3" w:rsidRDefault="00CB6746" w:rsidP="00D22FF3">
      <w:pPr>
        <w:pStyle w:val="NormalWeb"/>
        <w:spacing w:before="0" w:beforeAutospacing="0" w:after="60"/>
        <w:outlineLvl w:val="1"/>
        <w:rPr>
          <w:del w:id="389" w:author="John Hoopes" w:date="2021-02-18T12:53:00Z"/>
          <w:rFonts w:ascii="Palatino Linotype" w:hAnsi="Palatino Linotype"/>
          <w:color w:val="1B1E23"/>
          <w:sz w:val="26"/>
          <w:szCs w:val="26"/>
        </w:rPr>
        <w:pPrChange w:id="390" w:author="John Hoopes" w:date="2021-02-18T12:53:00Z">
          <w:pPr>
            <w:pStyle w:val="NormalWeb"/>
            <w:spacing w:before="0" w:beforeAutospacing="0"/>
          </w:pPr>
        </w:pPrChange>
      </w:pPr>
      <w:del w:id="391" w:author="John Hoopes" w:date="2021-02-18T12:53:00Z">
        <w:r w:rsidDel="00D22FF3">
          <w:rPr>
            <w:rFonts w:ascii="Palatino Linotype" w:hAnsi="Palatino Linotype"/>
            <w:color w:val="1B1E23"/>
            <w:sz w:val="26"/>
            <w:szCs w:val="26"/>
          </w:rPr>
          <w:delText>So: what is </w:delText>
        </w:r>
        <w:r w:rsidDel="00D22FF3">
          <w:rPr>
            <w:rStyle w:val="Emphasis"/>
            <w:rFonts w:ascii="Palatino Linotype" w:hAnsi="Palatino Linotype"/>
            <w:color w:val="1B1E23"/>
            <w:sz w:val="26"/>
            <w:szCs w:val="26"/>
          </w:rPr>
          <w:delText>spatial data</w:delText>
        </w:r>
        <w:r w:rsidDel="00D22FF3">
          <w:rPr>
            <w:rFonts w:ascii="Palatino Linotype" w:hAnsi="Palatino Linotype"/>
            <w:color w:val="1B1E23"/>
            <w:sz w:val="26"/>
            <w:szCs w:val="26"/>
          </w:rPr>
          <w:delText>?</w:delText>
        </w:r>
      </w:del>
    </w:p>
    <w:p w14:paraId="08AD5288" w14:textId="6723C3E8" w:rsidR="00CB6746" w:rsidDel="00D22FF3" w:rsidRDefault="00CB6746" w:rsidP="00D22FF3">
      <w:pPr>
        <w:pStyle w:val="NormalWeb"/>
        <w:spacing w:before="0" w:beforeAutospacing="0" w:after="60"/>
        <w:outlineLvl w:val="1"/>
        <w:rPr>
          <w:del w:id="392" w:author="John Hoopes" w:date="2021-02-18T12:53:00Z"/>
          <w:rFonts w:ascii="Palatino Linotype" w:hAnsi="Palatino Linotype"/>
          <w:color w:val="1B1E23"/>
          <w:sz w:val="26"/>
          <w:szCs w:val="26"/>
        </w:rPr>
        <w:pPrChange w:id="393" w:author="John Hoopes" w:date="2021-02-18T12:53:00Z">
          <w:pPr>
            <w:pStyle w:val="NormalWeb"/>
            <w:spacing w:before="0" w:beforeAutospacing="0"/>
          </w:pPr>
        </w:pPrChange>
      </w:pPr>
      <w:del w:id="394" w:author="John Hoopes" w:date="2021-02-18T12:53:00Z">
        <w:r w:rsidDel="00D22FF3">
          <w:rPr>
            <w:rFonts w:ascii="Palatino Linotype" w:hAnsi="Palatino Linotype"/>
            <w:color w:val="1B1E23"/>
            <w:sz w:val="26"/>
            <w:szCs w:val="26"/>
          </w:rPr>
          <w:delText>Spatial data is any data that contains information about where observations are. Usually, this means that </w:delText>
        </w:r>
        <w:r w:rsidDel="00D22FF3">
          <w:rPr>
            <w:rStyle w:val="Strong"/>
            <w:rFonts w:ascii="Palatino Linotype" w:hAnsi="Palatino Linotype"/>
            <w:color w:val="1B1E23"/>
            <w:sz w:val="26"/>
            <w:szCs w:val="26"/>
          </w:rPr>
          <w:delText>one of the dimensions associated with each observation describes that record's position in space.</w:delText>
        </w:r>
      </w:del>
    </w:p>
    <w:p w14:paraId="7C43DE21" w14:textId="5ED3CAB9" w:rsidR="00CB6746" w:rsidDel="00D22FF3" w:rsidRDefault="00CB6746" w:rsidP="00D22FF3">
      <w:pPr>
        <w:pStyle w:val="NormalWeb"/>
        <w:spacing w:before="0" w:beforeAutospacing="0" w:after="60"/>
        <w:outlineLvl w:val="1"/>
        <w:rPr>
          <w:del w:id="395" w:author="John Hoopes" w:date="2021-02-18T12:53:00Z"/>
          <w:rFonts w:ascii="Palatino Linotype" w:hAnsi="Palatino Linotype"/>
          <w:color w:val="1B1E23"/>
          <w:sz w:val="26"/>
          <w:szCs w:val="26"/>
        </w:rPr>
        <w:pPrChange w:id="396" w:author="John Hoopes" w:date="2021-02-18T12:53:00Z">
          <w:pPr>
            <w:pStyle w:val="NormalWeb"/>
            <w:spacing w:before="0" w:beforeAutospacing="0"/>
          </w:pPr>
        </w:pPrChange>
      </w:pPr>
      <w:del w:id="397" w:author="John Hoopes" w:date="2021-02-18T12:53:00Z">
        <w:r w:rsidDel="00D22FF3">
          <w:rPr>
            <w:rFonts w:ascii="Palatino Linotype" w:hAnsi="Palatino Linotype"/>
            <w:color w:val="1B1E23"/>
            <w:sz w:val="26"/>
            <w:szCs w:val="26"/>
          </w:rPr>
          <w:delText>So, if we look back at the table we saw earlier - but as a spatial dataset:</w:delText>
        </w:r>
      </w:del>
    </w:p>
    <w:tbl>
      <w:tblPr>
        <w:tblW w:w="9600" w:type="dxa"/>
        <w:tblCellMar>
          <w:top w:w="15" w:type="dxa"/>
          <w:left w:w="15" w:type="dxa"/>
          <w:bottom w:w="15" w:type="dxa"/>
          <w:right w:w="15" w:type="dxa"/>
        </w:tblCellMar>
        <w:tblLook w:val="04A0" w:firstRow="1" w:lastRow="0" w:firstColumn="1" w:lastColumn="0" w:noHBand="0" w:noVBand="1"/>
      </w:tblPr>
      <w:tblGrid>
        <w:gridCol w:w="305"/>
        <w:gridCol w:w="2023"/>
        <w:gridCol w:w="469"/>
        <w:gridCol w:w="1674"/>
        <w:gridCol w:w="1587"/>
        <w:gridCol w:w="2357"/>
        <w:gridCol w:w="1185"/>
      </w:tblGrid>
      <w:tr w:rsidR="00CB6746" w:rsidDel="00D22FF3" w14:paraId="4305F6C8" w14:textId="5C89B16B" w:rsidTr="00CB6746">
        <w:trPr>
          <w:tblHeader/>
          <w:del w:id="398" w:author="John Hoopes" w:date="2021-02-18T12:53:00Z"/>
        </w:trPr>
        <w:tc>
          <w:tcPr>
            <w:tcW w:w="0" w:type="auto"/>
            <w:vAlign w:val="center"/>
            <w:hideMark/>
          </w:tcPr>
          <w:p w14:paraId="52AD9711" w14:textId="0603B3C9" w:rsidR="00CB6746" w:rsidDel="00D22FF3" w:rsidRDefault="00CB6746" w:rsidP="00D22FF3">
            <w:pPr>
              <w:spacing w:after="60" w:line="240" w:lineRule="auto"/>
              <w:outlineLvl w:val="1"/>
              <w:rPr>
                <w:del w:id="399" w:author="John Hoopes" w:date="2021-02-18T12:53:00Z"/>
                <w:rFonts w:ascii="var(--sans-serif)" w:hAnsi="var(--sans-serif)"/>
                <w:b/>
                <w:bCs/>
                <w:sz w:val="21"/>
                <w:szCs w:val="21"/>
              </w:rPr>
              <w:pPrChange w:id="400" w:author="John Hoopes" w:date="2021-02-18T12:53:00Z">
                <w:pPr>
                  <w:spacing w:after="240"/>
                </w:pPr>
              </w:pPrChange>
            </w:pPr>
            <w:del w:id="401" w:author="John Hoopes" w:date="2021-02-18T12:53:00Z">
              <w:r w:rsidDel="00D22FF3">
                <w:rPr>
                  <w:rFonts w:ascii="var(--sans-serif)" w:hAnsi="var(--sans-serif)"/>
                  <w:b/>
                  <w:bCs/>
                  <w:sz w:val="21"/>
                  <w:szCs w:val="21"/>
                </w:rPr>
                <w:delText>ID</w:delText>
              </w:r>
            </w:del>
          </w:p>
        </w:tc>
        <w:tc>
          <w:tcPr>
            <w:tcW w:w="0" w:type="auto"/>
            <w:vAlign w:val="center"/>
            <w:hideMark/>
          </w:tcPr>
          <w:p w14:paraId="68894369" w14:textId="53DD8658" w:rsidR="00CB6746" w:rsidDel="00D22FF3" w:rsidRDefault="00CB6746" w:rsidP="00D22FF3">
            <w:pPr>
              <w:spacing w:after="60" w:line="240" w:lineRule="auto"/>
              <w:outlineLvl w:val="1"/>
              <w:rPr>
                <w:del w:id="402" w:author="John Hoopes" w:date="2021-02-18T12:53:00Z"/>
                <w:rFonts w:ascii="var(--sans-serif)" w:hAnsi="var(--sans-serif)"/>
                <w:b/>
                <w:bCs/>
                <w:sz w:val="21"/>
                <w:szCs w:val="21"/>
              </w:rPr>
              <w:pPrChange w:id="403" w:author="John Hoopes" w:date="2021-02-18T12:53:00Z">
                <w:pPr>
                  <w:spacing w:after="240"/>
                </w:pPr>
              </w:pPrChange>
            </w:pPr>
            <w:del w:id="404" w:author="John Hoopes" w:date="2021-02-18T12:53:00Z">
              <w:r w:rsidDel="00D22FF3">
                <w:rPr>
                  <w:rFonts w:ascii="var(--sans-serif)" w:hAnsi="var(--sans-serif)"/>
                  <w:b/>
                  <w:bCs/>
                  <w:sz w:val="21"/>
                  <w:szCs w:val="21"/>
                </w:rPr>
                <w:delText>Name</w:delText>
              </w:r>
            </w:del>
          </w:p>
        </w:tc>
        <w:tc>
          <w:tcPr>
            <w:tcW w:w="0" w:type="auto"/>
            <w:vAlign w:val="center"/>
            <w:hideMark/>
          </w:tcPr>
          <w:p w14:paraId="74EC03FC" w14:textId="32ECAE2E" w:rsidR="00CB6746" w:rsidDel="00D22FF3" w:rsidRDefault="00CB6746" w:rsidP="00D22FF3">
            <w:pPr>
              <w:spacing w:after="60" w:line="240" w:lineRule="auto"/>
              <w:outlineLvl w:val="1"/>
              <w:rPr>
                <w:del w:id="405" w:author="John Hoopes" w:date="2021-02-18T12:53:00Z"/>
                <w:rFonts w:ascii="var(--sans-serif)" w:hAnsi="var(--sans-serif)"/>
                <w:b/>
                <w:bCs/>
                <w:sz w:val="21"/>
                <w:szCs w:val="21"/>
              </w:rPr>
              <w:pPrChange w:id="406" w:author="John Hoopes" w:date="2021-02-18T12:53:00Z">
                <w:pPr>
                  <w:spacing w:after="240"/>
                </w:pPr>
              </w:pPrChange>
            </w:pPr>
            <w:del w:id="407" w:author="John Hoopes" w:date="2021-02-18T12:53:00Z">
              <w:r w:rsidDel="00D22FF3">
                <w:rPr>
                  <w:rFonts w:ascii="var(--sans-serif)" w:hAnsi="var(--sans-serif)"/>
                  <w:b/>
                  <w:bCs/>
                  <w:sz w:val="21"/>
                  <w:szCs w:val="21"/>
                </w:rPr>
                <w:delText>Age</w:delText>
              </w:r>
            </w:del>
          </w:p>
        </w:tc>
        <w:tc>
          <w:tcPr>
            <w:tcW w:w="0" w:type="auto"/>
            <w:vAlign w:val="center"/>
            <w:hideMark/>
          </w:tcPr>
          <w:p w14:paraId="1D61C985" w14:textId="65AE16F9" w:rsidR="00CB6746" w:rsidDel="00D22FF3" w:rsidRDefault="00CB6746" w:rsidP="00D22FF3">
            <w:pPr>
              <w:spacing w:after="60" w:line="240" w:lineRule="auto"/>
              <w:outlineLvl w:val="1"/>
              <w:rPr>
                <w:del w:id="408" w:author="John Hoopes" w:date="2021-02-18T12:53:00Z"/>
                <w:rFonts w:ascii="var(--sans-serif)" w:hAnsi="var(--sans-serif)"/>
                <w:b/>
                <w:bCs/>
                <w:sz w:val="21"/>
                <w:szCs w:val="21"/>
              </w:rPr>
              <w:pPrChange w:id="409" w:author="John Hoopes" w:date="2021-02-18T12:53:00Z">
                <w:pPr>
                  <w:spacing w:after="240"/>
                </w:pPr>
              </w:pPrChange>
            </w:pPr>
            <w:del w:id="410" w:author="John Hoopes" w:date="2021-02-18T12:53:00Z">
              <w:r w:rsidDel="00D22FF3">
                <w:rPr>
                  <w:rFonts w:ascii="var(--sans-serif)" w:hAnsi="var(--sans-serif)"/>
                  <w:b/>
                  <w:bCs/>
                  <w:sz w:val="21"/>
                  <w:szCs w:val="21"/>
                </w:rPr>
                <w:delText>Favorite color</w:delText>
              </w:r>
            </w:del>
          </w:p>
        </w:tc>
        <w:tc>
          <w:tcPr>
            <w:tcW w:w="0" w:type="auto"/>
            <w:vAlign w:val="center"/>
            <w:hideMark/>
          </w:tcPr>
          <w:p w14:paraId="4B7CA73E" w14:textId="38F2E0D0" w:rsidR="00CB6746" w:rsidDel="00D22FF3" w:rsidRDefault="00CB6746" w:rsidP="00D22FF3">
            <w:pPr>
              <w:spacing w:after="60" w:line="240" w:lineRule="auto"/>
              <w:outlineLvl w:val="1"/>
              <w:rPr>
                <w:del w:id="411" w:author="John Hoopes" w:date="2021-02-18T12:53:00Z"/>
                <w:rFonts w:ascii="var(--sans-serif)" w:hAnsi="var(--sans-serif)"/>
                <w:b/>
                <w:bCs/>
                <w:sz w:val="21"/>
                <w:szCs w:val="21"/>
              </w:rPr>
              <w:pPrChange w:id="412" w:author="John Hoopes" w:date="2021-02-18T12:53:00Z">
                <w:pPr>
                  <w:spacing w:after="240"/>
                </w:pPr>
              </w:pPrChange>
            </w:pPr>
            <w:del w:id="413" w:author="John Hoopes" w:date="2021-02-18T12:53:00Z">
              <w:r w:rsidDel="00D22FF3">
                <w:rPr>
                  <w:rFonts w:ascii="var(--sans-serif)" w:hAnsi="var(--sans-serif)"/>
                  <w:b/>
                  <w:bCs/>
                  <w:sz w:val="21"/>
                  <w:szCs w:val="21"/>
                </w:rPr>
                <w:delText>Smartphone?</w:delText>
              </w:r>
            </w:del>
          </w:p>
        </w:tc>
        <w:tc>
          <w:tcPr>
            <w:tcW w:w="0" w:type="auto"/>
            <w:vAlign w:val="center"/>
            <w:hideMark/>
          </w:tcPr>
          <w:p w14:paraId="0828CAA5" w14:textId="28E71239" w:rsidR="00CB6746" w:rsidDel="00D22FF3" w:rsidRDefault="00CB6746" w:rsidP="00D22FF3">
            <w:pPr>
              <w:spacing w:after="60" w:line="240" w:lineRule="auto"/>
              <w:outlineLvl w:val="1"/>
              <w:rPr>
                <w:del w:id="414" w:author="John Hoopes" w:date="2021-02-18T12:53:00Z"/>
                <w:rFonts w:ascii="var(--sans-serif)" w:hAnsi="var(--sans-serif)"/>
                <w:b/>
                <w:bCs/>
                <w:sz w:val="21"/>
                <w:szCs w:val="21"/>
              </w:rPr>
              <w:pPrChange w:id="415" w:author="John Hoopes" w:date="2021-02-18T12:53:00Z">
                <w:pPr>
                  <w:spacing w:after="240"/>
                </w:pPr>
              </w:pPrChange>
            </w:pPr>
            <w:del w:id="416" w:author="John Hoopes" w:date="2021-02-18T12:53:00Z">
              <w:r w:rsidDel="00D22FF3">
                <w:rPr>
                  <w:rFonts w:ascii="var(--sans-serif)" w:hAnsi="var(--sans-serif)"/>
                  <w:b/>
                  <w:bCs/>
                  <w:sz w:val="21"/>
                  <w:szCs w:val="21"/>
                </w:rPr>
                <w:delText>Coordinates</w:delText>
              </w:r>
            </w:del>
          </w:p>
        </w:tc>
        <w:tc>
          <w:tcPr>
            <w:tcW w:w="0" w:type="auto"/>
            <w:vAlign w:val="center"/>
            <w:hideMark/>
          </w:tcPr>
          <w:p w14:paraId="1FF2DC9B" w14:textId="3D435E69" w:rsidR="00CB6746" w:rsidDel="00D22FF3" w:rsidRDefault="00CB6746" w:rsidP="00D22FF3">
            <w:pPr>
              <w:spacing w:after="60" w:line="240" w:lineRule="auto"/>
              <w:outlineLvl w:val="1"/>
              <w:rPr>
                <w:del w:id="417" w:author="John Hoopes" w:date="2021-02-18T12:53:00Z"/>
                <w:rFonts w:ascii="var(--sans-serif)" w:hAnsi="var(--sans-serif)"/>
                <w:b/>
                <w:bCs/>
                <w:sz w:val="21"/>
                <w:szCs w:val="21"/>
              </w:rPr>
              <w:pPrChange w:id="418" w:author="John Hoopes" w:date="2021-02-18T12:53:00Z">
                <w:pPr>
                  <w:spacing w:after="240"/>
                </w:pPr>
              </w:pPrChange>
            </w:pPr>
            <w:del w:id="419" w:author="John Hoopes" w:date="2021-02-18T12:53:00Z">
              <w:r w:rsidDel="00D22FF3">
                <w:rPr>
                  <w:rFonts w:ascii="var(--sans-serif)" w:hAnsi="var(--sans-serif)"/>
                  <w:b/>
                  <w:bCs/>
                  <w:sz w:val="21"/>
                  <w:szCs w:val="21"/>
                </w:rPr>
                <w:delText>City</w:delText>
              </w:r>
            </w:del>
          </w:p>
        </w:tc>
      </w:tr>
      <w:tr w:rsidR="00CB6746" w:rsidDel="00D22FF3" w14:paraId="66CAB798" w14:textId="71CEC888" w:rsidTr="00CB6746">
        <w:trPr>
          <w:del w:id="420" w:author="John Hoopes" w:date="2021-02-18T12:53:00Z"/>
        </w:trPr>
        <w:tc>
          <w:tcPr>
            <w:tcW w:w="0" w:type="auto"/>
            <w:vAlign w:val="center"/>
            <w:hideMark/>
          </w:tcPr>
          <w:p w14:paraId="56D933A4" w14:textId="1DFDDF27" w:rsidR="00CB6746" w:rsidDel="00D22FF3" w:rsidRDefault="00CB6746" w:rsidP="00D22FF3">
            <w:pPr>
              <w:spacing w:after="60" w:line="240" w:lineRule="auto"/>
              <w:outlineLvl w:val="1"/>
              <w:rPr>
                <w:del w:id="421" w:author="John Hoopes" w:date="2021-02-18T12:53:00Z"/>
                <w:rFonts w:ascii="var(--sans-serif)" w:hAnsi="var(--sans-serif)"/>
                <w:sz w:val="21"/>
                <w:szCs w:val="21"/>
              </w:rPr>
              <w:pPrChange w:id="422" w:author="John Hoopes" w:date="2021-02-18T12:53:00Z">
                <w:pPr>
                  <w:spacing w:after="240"/>
                </w:pPr>
              </w:pPrChange>
            </w:pPr>
            <w:del w:id="423" w:author="John Hoopes" w:date="2021-02-18T12:53:00Z">
              <w:r w:rsidDel="00D22FF3">
                <w:rPr>
                  <w:rFonts w:ascii="var(--sans-serif)" w:hAnsi="var(--sans-serif)"/>
                  <w:sz w:val="21"/>
                  <w:szCs w:val="21"/>
                </w:rPr>
                <w:delText>0</w:delText>
              </w:r>
            </w:del>
          </w:p>
        </w:tc>
        <w:tc>
          <w:tcPr>
            <w:tcW w:w="0" w:type="auto"/>
            <w:vAlign w:val="center"/>
            <w:hideMark/>
          </w:tcPr>
          <w:p w14:paraId="659F0460" w14:textId="0E528C68" w:rsidR="00CB6746" w:rsidDel="00D22FF3" w:rsidRDefault="00CB6746" w:rsidP="00D22FF3">
            <w:pPr>
              <w:spacing w:after="60" w:line="240" w:lineRule="auto"/>
              <w:outlineLvl w:val="1"/>
              <w:rPr>
                <w:del w:id="424" w:author="John Hoopes" w:date="2021-02-18T12:53:00Z"/>
                <w:rFonts w:ascii="var(--sans-serif)" w:hAnsi="var(--sans-serif)"/>
                <w:sz w:val="21"/>
                <w:szCs w:val="21"/>
              </w:rPr>
              <w:pPrChange w:id="425" w:author="John Hoopes" w:date="2021-02-18T12:53:00Z">
                <w:pPr>
                  <w:spacing w:after="240"/>
                </w:pPr>
              </w:pPrChange>
            </w:pPr>
            <w:del w:id="426" w:author="John Hoopes" w:date="2021-02-18T12:53:00Z">
              <w:r w:rsidDel="00D22FF3">
                <w:rPr>
                  <w:rFonts w:ascii="var(--sans-serif)" w:hAnsi="var(--sans-serif)"/>
                  <w:sz w:val="21"/>
                  <w:szCs w:val="21"/>
                </w:rPr>
                <w:delText>"Helena Espinosa"</w:delText>
              </w:r>
            </w:del>
          </w:p>
        </w:tc>
        <w:tc>
          <w:tcPr>
            <w:tcW w:w="0" w:type="auto"/>
            <w:vAlign w:val="center"/>
            <w:hideMark/>
          </w:tcPr>
          <w:p w14:paraId="2077C300" w14:textId="4D814E13" w:rsidR="00CB6746" w:rsidDel="00D22FF3" w:rsidRDefault="00CB6746" w:rsidP="00D22FF3">
            <w:pPr>
              <w:spacing w:after="60" w:line="240" w:lineRule="auto"/>
              <w:outlineLvl w:val="1"/>
              <w:rPr>
                <w:del w:id="427" w:author="John Hoopes" w:date="2021-02-18T12:53:00Z"/>
                <w:rFonts w:ascii="var(--sans-serif)" w:hAnsi="var(--sans-serif)"/>
                <w:sz w:val="21"/>
                <w:szCs w:val="21"/>
              </w:rPr>
              <w:pPrChange w:id="428" w:author="John Hoopes" w:date="2021-02-18T12:53:00Z">
                <w:pPr>
                  <w:spacing w:after="240"/>
                </w:pPr>
              </w:pPrChange>
            </w:pPr>
            <w:del w:id="429" w:author="John Hoopes" w:date="2021-02-18T12:53:00Z">
              <w:r w:rsidDel="00D22FF3">
                <w:rPr>
                  <w:rFonts w:ascii="var(--sans-serif)" w:hAnsi="var(--sans-serif)"/>
                  <w:sz w:val="21"/>
                  <w:szCs w:val="21"/>
                </w:rPr>
                <w:delText>29</w:delText>
              </w:r>
            </w:del>
          </w:p>
        </w:tc>
        <w:tc>
          <w:tcPr>
            <w:tcW w:w="0" w:type="auto"/>
            <w:vAlign w:val="center"/>
            <w:hideMark/>
          </w:tcPr>
          <w:p w14:paraId="2D808E99" w14:textId="4AB80C6A" w:rsidR="00CB6746" w:rsidDel="00D22FF3" w:rsidRDefault="00CB6746" w:rsidP="00D22FF3">
            <w:pPr>
              <w:spacing w:after="60" w:line="240" w:lineRule="auto"/>
              <w:outlineLvl w:val="1"/>
              <w:rPr>
                <w:del w:id="430" w:author="John Hoopes" w:date="2021-02-18T12:53:00Z"/>
                <w:rFonts w:ascii="var(--sans-serif)" w:hAnsi="var(--sans-serif)"/>
                <w:sz w:val="21"/>
                <w:szCs w:val="21"/>
              </w:rPr>
              <w:pPrChange w:id="431" w:author="John Hoopes" w:date="2021-02-18T12:53:00Z">
                <w:pPr>
                  <w:spacing w:after="240"/>
                </w:pPr>
              </w:pPrChange>
            </w:pPr>
            <w:del w:id="432" w:author="John Hoopes" w:date="2021-02-18T12:53:00Z">
              <w:r w:rsidDel="00D22FF3">
                <w:rPr>
                  <w:rFonts w:ascii="var(--sans-serif)" w:hAnsi="var(--sans-serif)"/>
                  <w:sz w:val="21"/>
                  <w:szCs w:val="21"/>
                </w:rPr>
                <w:delText>"blue"</w:delText>
              </w:r>
            </w:del>
          </w:p>
        </w:tc>
        <w:tc>
          <w:tcPr>
            <w:tcW w:w="0" w:type="auto"/>
            <w:vAlign w:val="center"/>
            <w:hideMark/>
          </w:tcPr>
          <w:p w14:paraId="37EB54E1" w14:textId="38EF5312" w:rsidR="00CB6746" w:rsidDel="00D22FF3" w:rsidRDefault="00CB6746" w:rsidP="00D22FF3">
            <w:pPr>
              <w:spacing w:after="60" w:line="240" w:lineRule="auto"/>
              <w:outlineLvl w:val="1"/>
              <w:rPr>
                <w:del w:id="433" w:author="John Hoopes" w:date="2021-02-18T12:53:00Z"/>
                <w:rFonts w:ascii="var(--sans-serif)" w:hAnsi="var(--sans-serif)"/>
                <w:sz w:val="21"/>
                <w:szCs w:val="21"/>
              </w:rPr>
              <w:pPrChange w:id="434" w:author="John Hoopes" w:date="2021-02-18T12:53:00Z">
                <w:pPr>
                  <w:spacing w:after="240"/>
                </w:pPr>
              </w:pPrChange>
            </w:pPr>
            <w:del w:id="435" w:author="John Hoopes" w:date="2021-02-18T12:53:00Z">
              <w:r w:rsidDel="00D22FF3">
                <w:rPr>
                  <w:rFonts w:ascii="var(--sans-serif)" w:hAnsi="var(--sans-serif)"/>
                  <w:sz w:val="21"/>
                  <w:szCs w:val="21"/>
                </w:rPr>
                <w:delText>true</w:delText>
              </w:r>
            </w:del>
          </w:p>
        </w:tc>
        <w:tc>
          <w:tcPr>
            <w:tcW w:w="0" w:type="auto"/>
            <w:vAlign w:val="center"/>
            <w:hideMark/>
          </w:tcPr>
          <w:p w14:paraId="5A2418A6" w14:textId="1122919E" w:rsidR="00CB6746" w:rsidDel="00D22FF3" w:rsidRDefault="00CB6746" w:rsidP="00D22FF3">
            <w:pPr>
              <w:spacing w:after="60" w:line="240" w:lineRule="auto"/>
              <w:outlineLvl w:val="1"/>
              <w:rPr>
                <w:del w:id="436" w:author="John Hoopes" w:date="2021-02-18T12:53:00Z"/>
                <w:rFonts w:ascii="var(--sans-serif)" w:hAnsi="var(--sans-serif)"/>
                <w:sz w:val="21"/>
                <w:szCs w:val="21"/>
              </w:rPr>
              <w:pPrChange w:id="437" w:author="John Hoopes" w:date="2021-02-18T12:53:00Z">
                <w:pPr>
                  <w:spacing w:after="240"/>
                </w:pPr>
              </w:pPrChange>
            </w:pPr>
            <w:del w:id="438" w:author="John Hoopes" w:date="2021-02-18T12:53:00Z">
              <w:r w:rsidDel="00D22FF3">
                <w:rPr>
                  <w:rStyle w:val="HTMLCode"/>
                  <w:rFonts w:eastAsiaTheme="minorHAnsi"/>
                </w:rPr>
                <w:delText>[-5.930, 54.596]</w:delText>
              </w:r>
            </w:del>
          </w:p>
        </w:tc>
        <w:tc>
          <w:tcPr>
            <w:tcW w:w="0" w:type="auto"/>
            <w:vAlign w:val="center"/>
            <w:hideMark/>
          </w:tcPr>
          <w:p w14:paraId="35D27B23" w14:textId="0870FE0C" w:rsidR="00CB6746" w:rsidDel="00D22FF3" w:rsidRDefault="00CB6746" w:rsidP="00D22FF3">
            <w:pPr>
              <w:spacing w:after="60" w:line="240" w:lineRule="auto"/>
              <w:outlineLvl w:val="1"/>
              <w:rPr>
                <w:del w:id="439" w:author="John Hoopes" w:date="2021-02-18T12:53:00Z"/>
                <w:rFonts w:ascii="var(--sans-serif)" w:hAnsi="var(--sans-serif)"/>
                <w:sz w:val="21"/>
                <w:szCs w:val="21"/>
              </w:rPr>
              <w:pPrChange w:id="440" w:author="John Hoopes" w:date="2021-02-18T12:53:00Z">
                <w:pPr>
                  <w:spacing w:after="240"/>
                </w:pPr>
              </w:pPrChange>
            </w:pPr>
            <w:del w:id="441" w:author="John Hoopes" w:date="2021-02-18T12:53:00Z">
              <w:r w:rsidDel="00D22FF3">
                <w:rPr>
                  <w:rFonts w:ascii="var(--sans-serif)" w:hAnsi="var(--sans-serif)"/>
                  <w:sz w:val="21"/>
                  <w:szCs w:val="21"/>
                </w:rPr>
                <w:delText>Belfast</w:delText>
              </w:r>
            </w:del>
          </w:p>
        </w:tc>
      </w:tr>
      <w:tr w:rsidR="00CB6746" w:rsidDel="00D22FF3" w14:paraId="7904E1CA" w14:textId="13173A5F" w:rsidTr="00CB6746">
        <w:trPr>
          <w:del w:id="442" w:author="John Hoopes" w:date="2021-02-18T12:53:00Z"/>
        </w:trPr>
        <w:tc>
          <w:tcPr>
            <w:tcW w:w="0" w:type="auto"/>
            <w:vAlign w:val="center"/>
            <w:hideMark/>
          </w:tcPr>
          <w:p w14:paraId="09F21FCF" w14:textId="23CDC41D" w:rsidR="00CB6746" w:rsidDel="00D22FF3" w:rsidRDefault="00CB6746" w:rsidP="00D22FF3">
            <w:pPr>
              <w:spacing w:after="60" w:line="240" w:lineRule="auto"/>
              <w:outlineLvl w:val="1"/>
              <w:rPr>
                <w:del w:id="443" w:author="John Hoopes" w:date="2021-02-18T12:53:00Z"/>
                <w:rFonts w:ascii="var(--sans-serif)" w:hAnsi="var(--sans-serif)"/>
                <w:sz w:val="21"/>
                <w:szCs w:val="21"/>
              </w:rPr>
              <w:pPrChange w:id="444" w:author="John Hoopes" w:date="2021-02-18T12:53:00Z">
                <w:pPr>
                  <w:spacing w:after="240"/>
                </w:pPr>
              </w:pPrChange>
            </w:pPr>
            <w:del w:id="445" w:author="John Hoopes" w:date="2021-02-18T12:53:00Z">
              <w:r w:rsidDel="00D22FF3">
                <w:rPr>
                  <w:rFonts w:ascii="var(--sans-serif)" w:hAnsi="var(--sans-serif)"/>
                  <w:sz w:val="21"/>
                  <w:szCs w:val="21"/>
                </w:rPr>
                <w:delText>1</w:delText>
              </w:r>
            </w:del>
          </w:p>
        </w:tc>
        <w:tc>
          <w:tcPr>
            <w:tcW w:w="0" w:type="auto"/>
            <w:vAlign w:val="center"/>
            <w:hideMark/>
          </w:tcPr>
          <w:p w14:paraId="28BAF6A8" w14:textId="3CA80979" w:rsidR="00CB6746" w:rsidDel="00D22FF3" w:rsidRDefault="00CB6746" w:rsidP="00D22FF3">
            <w:pPr>
              <w:spacing w:after="60" w:line="240" w:lineRule="auto"/>
              <w:outlineLvl w:val="1"/>
              <w:rPr>
                <w:del w:id="446" w:author="John Hoopes" w:date="2021-02-18T12:53:00Z"/>
                <w:rFonts w:ascii="var(--sans-serif)" w:hAnsi="var(--sans-serif)"/>
                <w:sz w:val="21"/>
                <w:szCs w:val="21"/>
              </w:rPr>
              <w:pPrChange w:id="447" w:author="John Hoopes" w:date="2021-02-18T12:53:00Z">
                <w:pPr>
                  <w:spacing w:after="240"/>
                </w:pPr>
              </w:pPrChange>
            </w:pPr>
            <w:del w:id="448" w:author="John Hoopes" w:date="2021-02-18T12:53:00Z">
              <w:r w:rsidDel="00D22FF3">
                <w:rPr>
                  <w:rFonts w:ascii="var(--sans-serif)" w:hAnsi="var(--sans-serif)"/>
                  <w:sz w:val="21"/>
                  <w:szCs w:val="21"/>
                </w:rPr>
                <w:delText>"Dorian Beach"</w:delText>
              </w:r>
            </w:del>
          </w:p>
        </w:tc>
        <w:tc>
          <w:tcPr>
            <w:tcW w:w="0" w:type="auto"/>
            <w:vAlign w:val="center"/>
            <w:hideMark/>
          </w:tcPr>
          <w:p w14:paraId="27955630" w14:textId="761CEE71" w:rsidR="00CB6746" w:rsidDel="00D22FF3" w:rsidRDefault="00CB6746" w:rsidP="00D22FF3">
            <w:pPr>
              <w:spacing w:after="60" w:line="240" w:lineRule="auto"/>
              <w:outlineLvl w:val="1"/>
              <w:rPr>
                <w:del w:id="449" w:author="John Hoopes" w:date="2021-02-18T12:53:00Z"/>
                <w:rFonts w:ascii="var(--sans-serif)" w:hAnsi="var(--sans-serif)"/>
                <w:sz w:val="21"/>
                <w:szCs w:val="21"/>
              </w:rPr>
              <w:pPrChange w:id="450" w:author="John Hoopes" w:date="2021-02-18T12:53:00Z">
                <w:pPr>
                  <w:spacing w:after="240"/>
                </w:pPr>
              </w:pPrChange>
            </w:pPr>
            <w:del w:id="451" w:author="John Hoopes" w:date="2021-02-18T12:53:00Z">
              <w:r w:rsidDel="00D22FF3">
                <w:rPr>
                  <w:rFonts w:ascii="var(--sans-serif)" w:hAnsi="var(--sans-serif)"/>
                  <w:sz w:val="21"/>
                  <w:szCs w:val="21"/>
                </w:rPr>
                <w:delText>17</w:delText>
              </w:r>
            </w:del>
          </w:p>
        </w:tc>
        <w:tc>
          <w:tcPr>
            <w:tcW w:w="0" w:type="auto"/>
            <w:vAlign w:val="center"/>
            <w:hideMark/>
          </w:tcPr>
          <w:p w14:paraId="27182A09" w14:textId="0CA19132" w:rsidR="00CB6746" w:rsidDel="00D22FF3" w:rsidRDefault="00CB6746" w:rsidP="00D22FF3">
            <w:pPr>
              <w:spacing w:after="60" w:line="240" w:lineRule="auto"/>
              <w:outlineLvl w:val="1"/>
              <w:rPr>
                <w:del w:id="452" w:author="John Hoopes" w:date="2021-02-18T12:53:00Z"/>
                <w:rFonts w:ascii="var(--sans-serif)" w:hAnsi="var(--sans-serif)"/>
                <w:sz w:val="21"/>
                <w:szCs w:val="21"/>
              </w:rPr>
              <w:pPrChange w:id="453" w:author="John Hoopes" w:date="2021-02-18T12:53:00Z">
                <w:pPr>
                  <w:spacing w:after="240"/>
                </w:pPr>
              </w:pPrChange>
            </w:pPr>
            <w:del w:id="454" w:author="John Hoopes" w:date="2021-02-18T12:53:00Z">
              <w:r w:rsidDel="00D22FF3">
                <w:rPr>
                  <w:rFonts w:ascii="var(--sans-serif)" w:hAnsi="var(--sans-serif)"/>
                  <w:sz w:val="21"/>
                  <w:szCs w:val="21"/>
                </w:rPr>
                <w:delText>"green"</w:delText>
              </w:r>
            </w:del>
          </w:p>
        </w:tc>
        <w:tc>
          <w:tcPr>
            <w:tcW w:w="0" w:type="auto"/>
            <w:vAlign w:val="center"/>
            <w:hideMark/>
          </w:tcPr>
          <w:p w14:paraId="65115064" w14:textId="51CBB535" w:rsidR="00CB6746" w:rsidDel="00D22FF3" w:rsidRDefault="00CB6746" w:rsidP="00D22FF3">
            <w:pPr>
              <w:spacing w:after="60" w:line="240" w:lineRule="auto"/>
              <w:outlineLvl w:val="1"/>
              <w:rPr>
                <w:del w:id="455" w:author="John Hoopes" w:date="2021-02-18T12:53:00Z"/>
                <w:rFonts w:ascii="var(--sans-serif)" w:hAnsi="var(--sans-serif)"/>
                <w:sz w:val="21"/>
                <w:szCs w:val="21"/>
              </w:rPr>
              <w:pPrChange w:id="456" w:author="John Hoopes" w:date="2021-02-18T12:53:00Z">
                <w:pPr>
                  <w:spacing w:after="240"/>
                </w:pPr>
              </w:pPrChange>
            </w:pPr>
            <w:del w:id="457" w:author="John Hoopes" w:date="2021-02-18T12:53:00Z">
              <w:r w:rsidDel="00D22FF3">
                <w:rPr>
                  <w:rFonts w:ascii="var(--sans-serif)" w:hAnsi="var(--sans-serif)"/>
                  <w:sz w:val="21"/>
                  <w:szCs w:val="21"/>
                </w:rPr>
                <w:delText>false</w:delText>
              </w:r>
            </w:del>
          </w:p>
        </w:tc>
        <w:tc>
          <w:tcPr>
            <w:tcW w:w="0" w:type="auto"/>
            <w:vAlign w:val="center"/>
            <w:hideMark/>
          </w:tcPr>
          <w:p w14:paraId="64460436" w14:textId="31D09531" w:rsidR="00CB6746" w:rsidDel="00D22FF3" w:rsidRDefault="00CB6746" w:rsidP="00D22FF3">
            <w:pPr>
              <w:spacing w:after="60" w:line="240" w:lineRule="auto"/>
              <w:outlineLvl w:val="1"/>
              <w:rPr>
                <w:del w:id="458" w:author="John Hoopes" w:date="2021-02-18T12:53:00Z"/>
                <w:rFonts w:ascii="var(--sans-serif)" w:hAnsi="var(--sans-serif)"/>
                <w:sz w:val="21"/>
                <w:szCs w:val="21"/>
              </w:rPr>
              <w:pPrChange w:id="459" w:author="John Hoopes" w:date="2021-02-18T12:53:00Z">
                <w:pPr>
                  <w:spacing w:after="240"/>
                </w:pPr>
              </w:pPrChange>
            </w:pPr>
            <w:del w:id="460" w:author="John Hoopes" w:date="2021-02-18T12:53:00Z">
              <w:r w:rsidDel="00D22FF3">
                <w:rPr>
                  <w:rStyle w:val="HTMLCode"/>
                  <w:rFonts w:eastAsiaTheme="minorHAnsi"/>
                </w:rPr>
                <w:delText>[3.189, 55.953]</w:delText>
              </w:r>
            </w:del>
          </w:p>
        </w:tc>
        <w:tc>
          <w:tcPr>
            <w:tcW w:w="0" w:type="auto"/>
            <w:vAlign w:val="center"/>
            <w:hideMark/>
          </w:tcPr>
          <w:p w14:paraId="6D1C7D6E" w14:textId="34CF630A" w:rsidR="00CB6746" w:rsidDel="00D22FF3" w:rsidRDefault="00CB6746" w:rsidP="00D22FF3">
            <w:pPr>
              <w:spacing w:after="60" w:line="240" w:lineRule="auto"/>
              <w:outlineLvl w:val="1"/>
              <w:rPr>
                <w:del w:id="461" w:author="John Hoopes" w:date="2021-02-18T12:53:00Z"/>
                <w:rFonts w:ascii="var(--sans-serif)" w:hAnsi="var(--sans-serif)"/>
                <w:sz w:val="21"/>
                <w:szCs w:val="21"/>
              </w:rPr>
              <w:pPrChange w:id="462" w:author="John Hoopes" w:date="2021-02-18T12:53:00Z">
                <w:pPr>
                  <w:spacing w:after="240"/>
                </w:pPr>
              </w:pPrChange>
            </w:pPr>
            <w:del w:id="463" w:author="John Hoopes" w:date="2021-02-18T12:53:00Z">
              <w:r w:rsidDel="00D22FF3">
                <w:rPr>
                  <w:rFonts w:ascii="var(--sans-serif)" w:hAnsi="var(--sans-serif)"/>
                  <w:sz w:val="21"/>
                  <w:szCs w:val="21"/>
                </w:rPr>
                <w:delText>Edinburgh</w:delText>
              </w:r>
            </w:del>
          </w:p>
        </w:tc>
      </w:tr>
      <w:tr w:rsidR="00CB6746" w:rsidDel="00D22FF3" w14:paraId="35F40916" w14:textId="345CDABD" w:rsidTr="00CB6746">
        <w:trPr>
          <w:del w:id="464" w:author="John Hoopes" w:date="2021-02-18T12:53:00Z"/>
        </w:trPr>
        <w:tc>
          <w:tcPr>
            <w:tcW w:w="0" w:type="auto"/>
            <w:vAlign w:val="center"/>
            <w:hideMark/>
          </w:tcPr>
          <w:p w14:paraId="4B56F3E6" w14:textId="5DAF0B21" w:rsidR="00CB6746" w:rsidDel="00D22FF3" w:rsidRDefault="00CB6746" w:rsidP="00D22FF3">
            <w:pPr>
              <w:spacing w:after="60" w:line="240" w:lineRule="auto"/>
              <w:outlineLvl w:val="1"/>
              <w:rPr>
                <w:del w:id="465" w:author="John Hoopes" w:date="2021-02-18T12:53:00Z"/>
                <w:rFonts w:ascii="var(--sans-serif)" w:hAnsi="var(--sans-serif)"/>
                <w:sz w:val="21"/>
                <w:szCs w:val="21"/>
              </w:rPr>
              <w:pPrChange w:id="466" w:author="John Hoopes" w:date="2021-02-18T12:53:00Z">
                <w:pPr>
                  <w:spacing w:after="240"/>
                </w:pPr>
              </w:pPrChange>
            </w:pPr>
            <w:del w:id="467" w:author="John Hoopes" w:date="2021-02-18T12:53:00Z">
              <w:r w:rsidDel="00D22FF3">
                <w:rPr>
                  <w:rFonts w:ascii="var(--sans-serif)" w:hAnsi="var(--sans-serif)"/>
                  <w:sz w:val="21"/>
                  <w:szCs w:val="21"/>
                </w:rPr>
                <w:delText>2</w:delText>
              </w:r>
            </w:del>
          </w:p>
        </w:tc>
        <w:tc>
          <w:tcPr>
            <w:tcW w:w="0" w:type="auto"/>
            <w:vAlign w:val="center"/>
            <w:hideMark/>
          </w:tcPr>
          <w:p w14:paraId="61D79F96" w14:textId="180B4260" w:rsidR="00CB6746" w:rsidDel="00D22FF3" w:rsidRDefault="00CB6746" w:rsidP="00D22FF3">
            <w:pPr>
              <w:spacing w:after="60" w:line="240" w:lineRule="auto"/>
              <w:outlineLvl w:val="1"/>
              <w:rPr>
                <w:del w:id="468" w:author="John Hoopes" w:date="2021-02-18T12:53:00Z"/>
                <w:rFonts w:ascii="var(--sans-serif)" w:hAnsi="var(--sans-serif)"/>
                <w:sz w:val="21"/>
                <w:szCs w:val="21"/>
              </w:rPr>
              <w:pPrChange w:id="469" w:author="John Hoopes" w:date="2021-02-18T12:53:00Z">
                <w:pPr>
                  <w:spacing w:after="240"/>
                </w:pPr>
              </w:pPrChange>
            </w:pPr>
            <w:del w:id="470" w:author="John Hoopes" w:date="2021-02-18T12:53:00Z">
              <w:r w:rsidDel="00D22FF3">
                <w:rPr>
                  <w:rFonts w:ascii="var(--sans-serif)" w:hAnsi="var(--sans-serif)"/>
                  <w:sz w:val="21"/>
                  <w:szCs w:val="21"/>
                </w:rPr>
                <w:delText>"Lukas Craft"</w:delText>
              </w:r>
            </w:del>
          </w:p>
        </w:tc>
        <w:tc>
          <w:tcPr>
            <w:tcW w:w="0" w:type="auto"/>
            <w:vAlign w:val="center"/>
            <w:hideMark/>
          </w:tcPr>
          <w:p w14:paraId="28121FF3" w14:textId="670866E7" w:rsidR="00CB6746" w:rsidDel="00D22FF3" w:rsidRDefault="00CB6746" w:rsidP="00D22FF3">
            <w:pPr>
              <w:spacing w:after="60" w:line="240" w:lineRule="auto"/>
              <w:outlineLvl w:val="1"/>
              <w:rPr>
                <w:del w:id="471" w:author="John Hoopes" w:date="2021-02-18T12:53:00Z"/>
                <w:rFonts w:ascii="var(--sans-serif)" w:hAnsi="var(--sans-serif)"/>
                <w:sz w:val="21"/>
                <w:szCs w:val="21"/>
              </w:rPr>
              <w:pPrChange w:id="472" w:author="John Hoopes" w:date="2021-02-18T12:53:00Z">
                <w:pPr>
                  <w:spacing w:after="240"/>
                </w:pPr>
              </w:pPrChange>
            </w:pPr>
            <w:del w:id="473" w:author="John Hoopes" w:date="2021-02-18T12:53:00Z">
              <w:r w:rsidDel="00D22FF3">
                <w:rPr>
                  <w:rFonts w:ascii="var(--sans-serif)" w:hAnsi="var(--sans-serif)"/>
                  <w:sz w:val="21"/>
                  <w:szCs w:val="21"/>
                </w:rPr>
                <w:delText>44</w:delText>
              </w:r>
            </w:del>
          </w:p>
        </w:tc>
        <w:tc>
          <w:tcPr>
            <w:tcW w:w="0" w:type="auto"/>
            <w:vAlign w:val="center"/>
            <w:hideMark/>
          </w:tcPr>
          <w:p w14:paraId="5A607AAD" w14:textId="3A6B46FB" w:rsidR="00CB6746" w:rsidDel="00D22FF3" w:rsidRDefault="00CB6746" w:rsidP="00D22FF3">
            <w:pPr>
              <w:spacing w:after="60" w:line="240" w:lineRule="auto"/>
              <w:outlineLvl w:val="1"/>
              <w:rPr>
                <w:del w:id="474" w:author="John Hoopes" w:date="2021-02-18T12:53:00Z"/>
                <w:rFonts w:ascii="var(--sans-serif)" w:hAnsi="var(--sans-serif)"/>
                <w:sz w:val="21"/>
                <w:szCs w:val="21"/>
              </w:rPr>
              <w:pPrChange w:id="475" w:author="John Hoopes" w:date="2021-02-18T12:53:00Z">
                <w:pPr>
                  <w:spacing w:after="240"/>
                </w:pPr>
              </w:pPrChange>
            </w:pPr>
            <w:del w:id="476" w:author="John Hoopes" w:date="2021-02-18T12:53:00Z">
              <w:r w:rsidDel="00D22FF3">
                <w:rPr>
                  <w:rFonts w:ascii="var(--sans-serif)" w:hAnsi="var(--sans-serif)"/>
                  <w:sz w:val="21"/>
                  <w:szCs w:val="21"/>
                </w:rPr>
                <w:delText>"purple"</w:delText>
              </w:r>
            </w:del>
          </w:p>
        </w:tc>
        <w:tc>
          <w:tcPr>
            <w:tcW w:w="0" w:type="auto"/>
            <w:vAlign w:val="center"/>
            <w:hideMark/>
          </w:tcPr>
          <w:p w14:paraId="424F310A" w14:textId="41D2ECEF" w:rsidR="00CB6746" w:rsidDel="00D22FF3" w:rsidRDefault="00CB6746" w:rsidP="00D22FF3">
            <w:pPr>
              <w:spacing w:after="60" w:line="240" w:lineRule="auto"/>
              <w:outlineLvl w:val="1"/>
              <w:rPr>
                <w:del w:id="477" w:author="John Hoopes" w:date="2021-02-18T12:53:00Z"/>
                <w:rFonts w:ascii="var(--sans-serif)" w:hAnsi="var(--sans-serif)"/>
                <w:sz w:val="21"/>
                <w:szCs w:val="21"/>
              </w:rPr>
              <w:pPrChange w:id="478" w:author="John Hoopes" w:date="2021-02-18T12:53:00Z">
                <w:pPr>
                  <w:spacing w:after="240"/>
                </w:pPr>
              </w:pPrChange>
            </w:pPr>
            <w:del w:id="479" w:author="John Hoopes" w:date="2021-02-18T12:53:00Z">
              <w:r w:rsidDel="00D22FF3">
                <w:rPr>
                  <w:rFonts w:ascii="var(--sans-serif)" w:hAnsi="var(--sans-serif)"/>
                  <w:sz w:val="21"/>
                  <w:szCs w:val="21"/>
                </w:rPr>
                <w:delText>false</w:delText>
              </w:r>
            </w:del>
          </w:p>
        </w:tc>
        <w:tc>
          <w:tcPr>
            <w:tcW w:w="0" w:type="auto"/>
            <w:vAlign w:val="center"/>
            <w:hideMark/>
          </w:tcPr>
          <w:p w14:paraId="73191F93" w14:textId="2FAAFC26" w:rsidR="00CB6746" w:rsidDel="00D22FF3" w:rsidRDefault="00CB6746" w:rsidP="00D22FF3">
            <w:pPr>
              <w:spacing w:after="60" w:line="240" w:lineRule="auto"/>
              <w:outlineLvl w:val="1"/>
              <w:rPr>
                <w:del w:id="480" w:author="John Hoopes" w:date="2021-02-18T12:53:00Z"/>
                <w:rFonts w:ascii="var(--sans-serif)" w:hAnsi="var(--sans-serif)"/>
                <w:sz w:val="21"/>
                <w:szCs w:val="21"/>
              </w:rPr>
              <w:pPrChange w:id="481" w:author="John Hoopes" w:date="2021-02-18T12:53:00Z">
                <w:pPr>
                  <w:spacing w:after="240"/>
                </w:pPr>
              </w:pPrChange>
            </w:pPr>
            <w:del w:id="482" w:author="John Hoopes" w:date="2021-02-18T12:53:00Z">
              <w:r w:rsidDel="00D22FF3">
                <w:rPr>
                  <w:rStyle w:val="HTMLCode"/>
                  <w:rFonts w:eastAsiaTheme="minorHAnsi"/>
                </w:rPr>
                <w:delText>[-3.183, 51.483]</w:delText>
              </w:r>
            </w:del>
          </w:p>
        </w:tc>
        <w:tc>
          <w:tcPr>
            <w:tcW w:w="0" w:type="auto"/>
            <w:vAlign w:val="center"/>
            <w:hideMark/>
          </w:tcPr>
          <w:p w14:paraId="25DD4D87" w14:textId="5A7778A9" w:rsidR="00CB6746" w:rsidDel="00D22FF3" w:rsidRDefault="00CB6746" w:rsidP="00D22FF3">
            <w:pPr>
              <w:spacing w:after="60" w:line="240" w:lineRule="auto"/>
              <w:outlineLvl w:val="1"/>
              <w:rPr>
                <w:del w:id="483" w:author="John Hoopes" w:date="2021-02-18T12:53:00Z"/>
                <w:rFonts w:ascii="var(--sans-serif)" w:hAnsi="var(--sans-serif)"/>
                <w:sz w:val="21"/>
                <w:szCs w:val="21"/>
              </w:rPr>
              <w:pPrChange w:id="484" w:author="John Hoopes" w:date="2021-02-18T12:53:00Z">
                <w:pPr>
                  <w:spacing w:after="240"/>
                </w:pPr>
              </w:pPrChange>
            </w:pPr>
            <w:del w:id="485" w:author="John Hoopes" w:date="2021-02-18T12:53:00Z">
              <w:r w:rsidDel="00D22FF3">
                <w:rPr>
                  <w:rFonts w:ascii="var(--sans-serif)" w:hAnsi="var(--sans-serif)"/>
                  <w:sz w:val="21"/>
                  <w:szCs w:val="21"/>
                </w:rPr>
                <w:delText>Cardiff</w:delText>
              </w:r>
            </w:del>
          </w:p>
        </w:tc>
      </w:tr>
      <w:tr w:rsidR="00CB6746" w:rsidDel="00D22FF3" w14:paraId="2AFCFF67" w14:textId="34E1DCC2" w:rsidTr="00CB6746">
        <w:trPr>
          <w:del w:id="486" w:author="John Hoopes" w:date="2021-02-18T12:53:00Z"/>
        </w:trPr>
        <w:tc>
          <w:tcPr>
            <w:tcW w:w="0" w:type="auto"/>
            <w:vAlign w:val="center"/>
            <w:hideMark/>
          </w:tcPr>
          <w:p w14:paraId="6E0D710C" w14:textId="64FD6B9A" w:rsidR="00CB6746" w:rsidDel="00D22FF3" w:rsidRDefault="00CB6746" w:rsidP="00D22FF3">
            <w:pPr>
              <w:spacing w:after="60" w:line="240" w:lineRule="auto"/>
              <w:outlineLvl w:val="1"/>
              <w:rPr>
                <w:del w:id="487" w:author="John Hoopes" w:date="2021-02-18T12:53:00Z"/>
                <w:rFonts w:ascii="var(--sans-serif)" w:hAnsi="var(--sans-serif)"/>
                <w:sz w:val="21"/>
                <w:szCs w:val="21"/>
              </w:rPr>
              <w:pPrChange w:id="488" w:author="John Hoopes" w:date="2021-02-18T12:53:00Z">
                <w:pPr>
                  <w:spacing w:after="240"/>
                </w:pPr>
              </w:pPrChange>
            </w:pPr>
            <w:del w:id="489" w:author="John Hoopes" w:date="2021-02-18T12:53:00Z">
              <w:r w:rsidDel="00D22FF3">
                <w:rPr>
                  <w:rFonts w:ascii="var(--sans-serif)" w:hAnsi="var(--sans-serif)"/>
                  <w:sz w:val="21"/>
                  <w:szCs w:val="21"/>
                </w:rPr>
                <w:delText>3</w:delText>
              </w:r>
            </w:del>
          </w:p>
        </w:tc>
        <w:tc>
          <w:tcPr>
            <w:tcW w:w="0" w:type="auto"/>
            <w:vAlign w:val="center"/>
            <w:hideMark/>
          </w:tcPr>
          <w:p w14:paraId="14B6D452" w14:textId="073DEB96" w:rsidR="00CB6746" w:rsidDel="00D22FF3" w:rsidRDefault="00CB6746" w:rsidP="00D22FF3">
            <w:pPr>
              <w:spacing w:after="60" w:line="240" w:lineRule="auto"/>
              <w:outlineLvl w:val="1"/>
              <w:rPr>
                <w:del w:id="490" w:author="John Hoopes" w:date="2021-02-18T12:53:00Z"/>
                <w:rFonts w:ascii="var(--sans-serif)" w:hAnsi="var(--sans-serif)"/>
                <w:sz w:val="21"/>
                <w:szCs w:val="21"/>
              </w:rPr>
              <w:pPrChange w:id="491" w:author="John Hoopes" w:date="2021-02-18T12:53:00Z">
                <w:pPr>
                  <w:spacing w:after="240"/>
                </w:pPr>
              </w:pPrChange>
            </w:pPr>
            <w:del w:id="492" w:author="John Hoopes" w:date="2021-02-18T12:53:00Z">
              <w:r w:rsidDel="00D22FF3">
                <w:rPr>
                  <w:rFonts w:ascii="var(--sans-serif)" w:hAnsi="var(--sans-serif)"/>
                  <w:sz w:val="21"/>
                  <w:szCs w:val="21"/>
                </w:rPr>
                <w:delText>"Vishal Needham"</w:delText>
              </w:r>
            </w:del>
          </w:p>
        </w:tc>
        <w:tc>
          <w:tcPr>
            <w:tcW w:w="0" w:type="auto"/>
            <w:vAlign w:val="center"/>
            <w:hideMark/>
          </w:tcPr>
          <w:p w14:paraId="44FC041D" w14:textId="6D92776F" w:rsidR="00CB6746" w:rsidDel="00D22FF3" w:rsidRDefault="00CB6746" w:rsidP="00D22FF3">
            <w:pPr>
              <w:spacing w:after="60" w:line="240" w:lineRule="auto"/>
              <w:outlineLvl w:val="1"/>
              <w:rPr>
                <w:del w:id="493" w:author="John Hoopes" w:date="2021-02-18T12:53:00Z"/>
                <w:rFonts w:ascii="var(--sans-serif)" w:hAnsi="var(--sans-serif)"/>
                <w:sz w:val="21"/>
                <w:szCs w:val="21"/>
              </w:rPr>
              <w:pPrChange w:id="494" w:author="John Hoopes" w:date="2021-02-18T12:53:00Z">
                <w:pPr>
                  <w:spacing w:after="240"/>
                </w:pPr>
              </w:pPrChange>
            </w:pPr>
            <w:del w:id="495" w:author="John Hoopes" w:date="2021-02-18T12:53:00Z">
              <w:r w:rsidDel="00D22FF3">
                <w:rPr>
                  <w:rFonts w:ascii="var(--sans-serif)" w:hAnsi="var(--sans-serif)"/>
                  <w:sz w:val="21"/>
                  <w:szCs w:val="21"/>
                </w:rPr>
                <w:delText>83</w:delText>
              </w:r>
            </w:del>
          </w:p>
        </w:tc>
        <w:tc>
          <w:tcPr>
            <w:tcW w:w="0" w:type="auto"/>
            <w:vAlign w:val="center"/>
            <w:hideMark/>
          </w:tcPr>
          <w:p w14:paraId="13369A77" w14:textId="48CF0F36" w:rsidR="00CB6746" w:rsidDel="00D22FF3" w:rsidRDefault="00CB6746" w:rsidP="00D22FF3">
            <w:pPr>
              <w:spacing w:after="60" w:line="240" w:lineRule="auto"/>
              <w:outlineLvl w:val="1"/>
              <w:rPr>
                <w:del w:id="496" w:author="John Hoopes" w:date="2021-02-18T12:53:00Z"/>
                <w:rFonts w:ascii="var(--sans-serif)" w:hAnsi="var(--sans-serif)"/>
                <w:sz w:val="21"/>
                <w:szCs w:val="21"/>
              </w:rPr>
              <w:pPrChange w:id="497" w:author="John Hoopes" w:date="2021-02-18T12:53:00Z">
                <w:pPr>
                  <w:spacing w:after="240"/>
                </w:pPr>
              </w:pPrChange>
            </w:pPr>
            <w:del w:id="498" w:author="John Hoopes" w:date="2021-02-18T12:53:00Z">
              <w:r w:rsidDel="00D22FF3">
                <w:rPr>
                  <w:rFonts w:ascii="var(--sans-serif)" w:hAnsi="var(--sans-serif)"/>
                  <w:sz w:val="21"/>
                  <w:szCs w:val="21"/>
                </w:rPr>
                <w:delText>"grey"</w:delText>
              </w:r>
            </w:del>
          </w:p>
        </w:tc>
        <w:tc>
          <w:tcPr>
            <w:tcW w:w="0" w:type="auto"/>
            <w:vAlign w:val="center"/>
            <w:hideMark/>
          </w:tcPr>
          <w:p w14:paraId="30D0771C" w14:textId="465F5719" w:rsidR="00CB6746" w:rsidDel="00D22FF3" w:rsidRDefault="00CB6746" w:rsidP="00D22FF3">
            <w:pPr>
              <w:spacing w:after="60" w:line="240" w:lineRule="auto"/>
              <w:outlineLvl w:val="1"/>
              <w:rPr>
                <w:del w:id="499" w:author="John Hoopes" w:date="2021-02-18T12:53:00Z"/>
                <w:rFonts w:ascii="var(--sans-serif)" w:hAnsi="var(--sans-serif)"/>
                <w:sz w:val="21"/>
                <w:szCs w:val="21"/>
              </w:rPr>
              <w:pPrChange w:id="500" w:author="John Hoopes" w:date="2021-02-18T12:53:00Z">
                <w:pPr>
                  <w:spacing w:after="240"/>
                </w:pPr>
              </w:pPrChange>
            </w:pPr>
            <w:del w:id="501" w:author="John Hoopes" w:date="2021-02-18T12:53:00Z">
              <w:r w:rsidDel="00D22FF3">
                <w:rPr>
                  <w:rFonts w:ascii="var(--sans-serif)" w:hAnsi="var(--sans-serif)"/>
                  <w:sz w:val="21"/>
                  <w:szCs w:val="21"/>
                </w:rPr>
                <w:delText>true</w:delText>
              </w:r>
            </w:del>
          </w:p>
        </w:tc>
        <w:tc>
          <w:tcPr>
            <w:tcW w:w="0" w:type="auto"/>
            <w:vAlign w:val="center"/>
            <w:hideMark/>
          </w:tcPr>
          <w:p w14:paraId="487649A2" w14:textId="762AFBE4" w:rsidR="00CB6746" w:rsidDel="00D22FF3" w:rsidRDefault="00CB6746" w:rsidP="00D22FF3">
            <w:pPr>
              <w:spacing w:after="60" w:line="240" w:lineRule="auto"/>
              <w:outlineLvl w:val="1"/>
              <w:rPr>
                <w:del w:id="502" w:author="John Hoopes" w:date="2021-02-18T12:53:00Z"/>
                <w:rFonts w:ascii="var(--sans-serif)" w:hAnsi="var(--sans-serif)"/>
                <w:sz w:val="21"/>
                <w:szCs w:val="21"/>
              </w:rPr>
              <w:pPrChange w:id="503" w:author="John Hoopes" w:date="2021-02-18T12:53:00Z">
                <w:pPr>
                  <w:spacing w:after="240"/>
                </w:pPr>
              </w:pPrChange>
            </w:pPr>
            <w:del w:id="504" w:author="John Hoopes" w:date="2021-02-18T12:53:00Z">
              <w:r w:rsidDel="00D22FF3">
                <w:rPr>
                  <w:rStyle w:val="HTMLCode"/>
                  <w:rFonts w:eastAsiaTheme="minorHAnsi"/>
                </w:rPr>
                <w:delText>[-0.128, 51.507]</w:delText>
              </w:r>
            </w:del>
          </w:p>
        </w:tc>
        <w:tc>
          <w:tcPr>
            <w:tcW w:w="0" w:type="auto"/>
            <w:vAlign w:val="center"/>
            <w:hideMark/>
          </w:tcPr>
          <w:p w14:paraId="7CF3AB3B" w14:textId="436FD8ED" w:rsidR="00CB6746" w:rsidDel="00D22FF3" w:rsidRDefault="00CB6746" w:rsidP="00D22FF3">
            <w:pPr>
              <w:spacing w:after="60" w:line="240" w:lineRule="auto"/>
              <w:outlineLvl w:val="1"/>
              <w:rPr>
                <w:del w:id="505" w:author="John Hoopes" w:date="2021-02-18T12:53:00Z"/>
                <w:rFonts w:ascii="var(--sans-serif)" w:hAnsi="var(--sans-serif)"/>
                <w:sz w:val="21"/>
                <w:szCs w:val="21"/>
              </w:rPr>
              <w:pPrChange w:id="506" w:author="John Hoopes" w:date="2021-02-18T12:53:00Z">
                <w:pPr>
                  <w:spacing w:after="240"/>
                </w:pPr>
              </w:pPrChange>
            </w:pPr>
            <w:del w:id="507" w:author="John Hoopes" w:date="2021-02-18T12:53:00Z">
              <w:r w:rsidDel="00D22FF3">
                <w:rPr>
                  <w:rFonts w:ascii="var(--sans-serif)" w:hAnsi="var(--sans-serif)"/>
                  <w:sz w:val="21"/>
                  <w:szCs w:val="21"/>
                </w:rPr>
                <w:delText>London</w:delText>
              </w:r>
            </w:del>
          </w:p>
        </w:tc>
      </w:tr>
    </w:tbl>
    <w:p w14:paraId="46DEEDC1" w14:textId="172F5A5D" w:rsidR="00CB6746" w:rsidDel="00D22FF3" w:rsidRDefault="00CB6746" w:rsidP="00D22FF3">
      <w:pPr>
        <w:pStyle w:val="NormalWeb"/>
        <w:spacing w:before="0" w:beforeAutospacing="0" w:after="60"/>
        <w:outlineLvl w:val="1"/>
        <w:rPr>
          <w:del w:id="508" w:author="John Hoopes" w:date="2021-02-18T12:53:00Z"/>
          <w:rFonts w:ascii="Palatino Linotype" w:hAnsi="Palatino Linotype"/>
          <w:color w:val="1B1E23"/>
          <w:sz w:val="26"/>
          <w:szCs w:val="26"/>
        </w:rPr>
        <w:pPrChange w:id="509" w:author="John Hoopes" w:date="2021-02-18T12:53:00Z">
          <w:pPr>
            <w:pStyle w:val="NormalWeb"/>
            <w:spacing w:before="0" w:beforeAutospacing="0"/>
          </w:pPr>
        </w:pPrChange>
      </w:pPr>
      <w:del w:id="510" w:author="John Hoopes" w:date="2021-02-18T12:53:00Z">
        <w:r w:rsidDel="00D22FF3">
          <w:rPr>
            <w:rFonts w:ascii="Palatino Linotype" w:hAnsi="Palatino Linotype"/>
            <w:color w:val="1B1E23"/>
            <w:sz w:val="26"/>
            <w:szCs w:val="26"/>
          </w:rPr>
          <w:delText>(Coordinates from Wikipedia.)</w:delText>
        </w:r>
      </w:del>
    </w:p>
    <w:p w14:paraId="7153EF0F" w14:textId="5F60C798" w:rsidR="00CB6746" w:rsidDel="00D22FF3" w:rsidRDefault="00CB6746" w:rsidP="00D22FF3">
      <w:pPr>
        <w:pStyle w:val="NormalWeb"/>
        <w:spacing w:before="0" w:beforeAutospacing="0" w:after="60"/>
        <w:outlineLvl w:val="1"/>
        <w:rPr>
          <w:del w:id="511" w:author="John Hoopes" w:date="2021-02-18T12:53:00Z"/>
          <w:rFonts w:ascii="Palatino Linotype" w:hAnsi="Palatino Linotype"/>
          <w:color w:val="1B1E23"/>
          <w:sz w:val="26"/>
          <w:szCs w:val="26"/>
        </w:rPr>
        <w:pPrChange w:id="512" w:author="John Hoopes" w:date="2021-02-18T12:53:00Z">
          <w:pPr>
            <w:pStyle w:val="NormalWeb"/>
            <w:spacing w:before="0" w:beforeAutospacing="0"/>
          </w:pPr>
        </w:pPrChange>
      </w:pPr>
      <w:del w:id="513" w:author="John Hoopes" w:date="2021-02-18T12:53:00Z">
        <w:r w:rsidDel="00D22FF3">
          <w:rPr>
            <w:rFonts w:ascii="Palatino Linotype" w:hAnsi="Palatino Linotype"/>
            <w:color w:val="1B1E23"/>
            <w:sz w:val="26"/>
            <w:szCs w:val="26"/>
          </w:rPr>
          <w:delText>By including the geographic coordinates in the dataset, it becomes spatial data. With this additional dimension, much deeper insights about the records in a dataset - and their relationships - can often be drawn. In fact, often the spatial dimension is the key to understanding relationships and answering questions an analyst might want to understand.</w:delText>
        </w:r>
      </w:del>
    </w:p>
    <w:p w14:paraId="3C070C82" w14:textId="2FF71838" w:rsidR="00CB6746" w:rsidDel="00D22FF3" w:rsidRDefault="00CB6746" w:rsidP="00D22FF3">
      <w:pPr>
        <w:pStyle w:val="Heading3"/>
        <w:spacing w:before="0" w:after="60" w:line="240" w:lineRule="auto"/>
        <w:rPr>
          <w:del w:id="514" w:author="John Hoopes" w:date="2021-02-18T12:53:00Z"/>
          <w:sz w:val="27"/>
          <w:szCs w:val="27"/>
        </w:rPr>
        <w:pPrChange w:id="515" w:author="John Hoopes" w:date="2021-02-18T12:53:00Z">
          <w:pPr>
            <w:pStyle w:val="Heading3"/>
            <w:spacing w:before="0" w:after="60"/>
          </w:pPr>
        </w:pPrChange>
      </w:pPr>
      <w:del w:id="516" w:author="John Hoopes" w:date="2021-02-18T12:53:00Z">
        <w:r w:rsidDel="00D22FF3">
          <w:delText>Raster and Vector</w:delText>
        </w:r>
      </w:del>
    </w:p>
    <w:p w14:paraId="7577AD04" w14:textId="130D450A" w:rsidR="00CB6746" w:rsidDel="00D22FF3" w:rsidRDefault="00CB6746" w:rsidP="00D22FF3">
      <w:pPr>
        <w:pStyle w:val="NormalWeb"/>
        <w:spacing w:before="0" w:beforeAutospacing="0" w:after="60"/>
        <w:outlineLvl w:val="1"/>
        <w:rPr>
          <w:del w:id="517" w:author="John Hoopes" w:date="2021-02-18T12:53:00Z"/>
          <w:rFonts w:ascii="Palatino Linotype" w:hAnsi="Palatino Linotype"/>
          <w:color w:val="1B1E23"/>
          <w:sz w:val="26"/>
          <w:szCs w:val="26"/>
        </w:rPr>
        <w:pPrChange w:id="518" w:author="John Hoopes" w:date="2021-02-18T12:53:00Z">
          <w:pPr>
            <w:pStyle w:val="NormalWeb"/>
            <w:spacing w:before="0" w:beforeAutospacing="0"/>
          </w:pPr>
        </w:pPrChange>
      </w:pPr>
      <w:del w:id="519" w:author="John Hoopes" w:date="2021-02-18T12:53:00Z">
        <w:r w:rsidDel="00D22FF3">
          <w:rPr>
            <w:rFonts w:ascii="Palatino Linotype" w:hAnsi="Palatino Linotype"/>
            <w:color w:val="1B1E23"/>
            <w:sz w:val="26"/>
            <w:szCs w:val="26"/>
          </w:rPr>
          <w:delText>Spatial data typically falls into two categories: raster and vector. Both are ways to describe space and represent features, but they work quite differently.</w:delText>
        </w:r>
      </w:del>
    </w:p>
    <w:p w14:paraId="0B3571D6" w14:textId="47D15037" w:rsidR="00CB6746" w:rsidDel="00D22FF3" w:rsidRDefault="00CB6746" w:rsidP="00D22FF3">
      <w:pPr>
        <w:pStyle w:val="Heading4"/>
        <w:spacing w:before="0" w:after="60" w:line="240" w:lineRule="auto"/>
        <w:rPr>
          <w:del w:id="520" w:author="John Hoopes" w:date="2021-02-18T12:53:00Z"/>
        </w:rPr>
        <w:pPrChange w:id="521" w:author="John Hoopes" w:date="2021-02-18T12:53:00Z">
          <w:pPr>
            <w:pStyle w:val="Heading4"/>
            <w:spacing w:before="0" w:after="60"/>
          </w:pPr>
        </w:pPrChange>
      </w:pPr>
      <w:del w:id="522" w:author="John Hoopes" w:date="2021-02-18T12:53:00Z">
        <w:r w:rsidDel="00D22FF3">
          <w:delText>Raster Data</w:delText>
        </w:r>
      </w:del>
    </w:p>
    <w:p w14:paraId="1C5CCA21" w14:textId="3090ED40" w:rsidR="00CB6746" w:rsidDel="00D22FF3" w:rsidRDefault="00CB6746" w:rsidP="00D22FF3">
      <w:pPr>
        <w:pStyle w:val="NormalWeb"/>
        <w:spacing w:before="0" w:beforeAutospacing="0" w:after="60"/>
        <w:outlineLvl w:val="1"/>
        <w:rPr>
          <w:del w:id="523" w:author="John Hoopes" w:date="2021-02-18T12:53:00Z"/>
          <w:rFonts w:ascii="Palatino Linotype" w:hAnsi="Palatino Linotype"/>
          <w:color w:val="1B1E23"/>
          <w:sz w:val="26"/>
          <w:szCs w:val="26"/>
        </w:rPr>
        <w:pPrChange w:id="524" w:author="John Hoopes" w:date="2021-02-18T12:53:00Z">
          <w:pPr>
            <w:pStyle w:val="NormalWeb"/>
            <w:spacing w:before="0" w:beforeAutospacing="0"/>
          </w:pPr>
        </w:pPrChange>
      </w:pPr>
      <w:del w:id="525" w:author="John Hoopes" w:date="2021-02-18T12:53:00Z">
        <w:r w:rsidRPr="19E58C6C" w:rsidDel="00D22FF3">
          <w:rPr>
            <w:rFonts w:ascii="Palatino Linotype" w:hAnsi="Palatino Linotype"/>
            <w:color w:val="1B1E23"/>
            <w:sz w:val="26"/>
            <w:szCs w:val="26"/>
          </w:rPr>
          <w:delText xml:space="preserve">A raster is a </w:delText>
        </w:r>
        <w:commentRangeStart w:id="526"/>
        <w:commentRangeStart w:id="527"/>
        <w:commentRangeStart w:id="528"/>
        <w:r w:rsidRPr="19E58C6C" w:rsidDel="00D22FF3">
          <w:rPr>
            <w:rFonts w:ascii="Palatino Linotype" w:hAnsi="Palatino Linotype"/>
            <w:color w:val="1B1E23"/>
            <w:sz w:val="26"/>
            <w:szCs w:val="26"/>
          </w:rPr>
          <w:delText>“grid of regularly sized pixels”</w:delText>
        </w:r>
        <w:commentRangeEnd w:id="526"/>
        <w:r w:rsidDel="00D22FF3">
          <w:rPr>
            <w:rStyle w:val="CommentReference"/>
          </w:rPr>
          <w:commentReference w:id="526"/>
        </w:r>
        <w:commentRangeEnd w:id="527"/>
        <w:r w:rsidDel="00D22FF3">
          <w:rPr>
            <w:rStyle w:val="CommentReference"/>
          </w:rPr>
          <w:commentReference w:id="527"/>
        </w:r>
        <w:commentRangeEnd w:id="528"/>
        <w:r w:rsidDel="00D22FF3">
          <w:rPr>
            <w:rStyle w:val="CommentReference"/>
          </w:rPr>
          <w:commentReference w:id="528"/>
        </w:r>
        <w:r w:rsidRPr="19E58C6C" w:rsidDel="00D22FF3">
          <w:rPr>
            <w:rFonts w:ascii="Palatino Linotype" w:hAnsi="Palatino Linotype"/>
            <w:color w:val="1B1E23"/>
            <w:sz w:val="26"/>
            <w:szCs w:val="26"/>
          </w:rPr>
          <w:delText>. By assigning each cell in the grid a value — or a few values — images can be described numerically, as multidimensional arrays.</w:delText>
        </w:r>
      </w:del>
    </w:p>
    <w:p w14:paraId="2EC30DFC" w14:textId="7948B223" w:rsidR="00CB6746" w:rsidDel="00D22FF3" w:rsidRDefault="00CB6746" w:rsidP="00D22FF3">
      <w:pPr>
        <w:pStyle w:val="NormalWeb"/>
        <w:spacing w:before="0" w:beforeAutospacing="0" w:after="60"/>
        <w:outlineLvl w:val="1"/>
        <w:rPr>
          <w:del w:id="529" w:author="John Hoopes" w:date="2021-02-18T12:53:00Z"/>
          <w:rFonts w:ascii="Palatino Linotype" w:hAnsi="Palatino Linotype"/>
          <w:color w:val="1B1E23"/>
          <w:sz w:val="26"/>
          <w:szCs w:val="26"/>
        </w:rPr>
        <w:pPrChange w:id="530" w:author="John Hoopes" w:date="2021-02-18T12:53:00Z">
          <w:pPr>
            <w:pStyle w:val="NormalWeb"/>
            <w:spacing w:before="0" w:beforeAutospacing="0"/>
          </w:pPr>
        </w:pPrChange>
      </w:pPr>
      <w:del w:id="531" w:author="John Hoopes" w:date="2021-02-18T12:53:00Z">
        <w:r w:rsidDel="00D22FF3">
          <w:rPr>
            <w:rFonts w:ascii="Palatino Linotype" w:hAnsi="Palatino Linotype"/>
            <w:color w:val="1B1E23"/>
            <w:sz w:val="26"/>
            <w:szCs w:val="26"/>
          </w:rPr>
          <w:delText>For example, take a 3x3 grid that looked like this:</w:delText>
        </w:r>
      </w:del>
    </w:p>
    <w:p w14:paraId="0BFC46A8" w14:textId="7A3FDBF8" w:rsidR="00CB6746" w:rsidDel="00D22FF3" w:rsidRDefault="00CB6746" w:rsidP="00D22FF3">
      <w:pPr>
        <w:pStyle w:val="NormalWeb"/>
        <w:spacing w:before="0" w:beforeAutospacing="0" w:after="60"/>
        <w:outlineLvl w:val="1"/>
        <w:rPr>
          <w:del w:id="532" w:author="John Hoopes" w:date="2021-02-18T12:53:00Z"/>
          <w:rFonts w:ascii="Palatino Linotype" w:hAnsi="Palatino Linotype"/>
          <w:color w:val="1B1E23"/>
          <w:sz w:val="26"/>
          <w:szCs w:val="26"/>
        </w:rPr>
        <w:pPrChange w:id="533" w:author="John Hoopes" w:date="2021-02-18T12:53:00Z">
          <w:pPr>
            <w:pStyle w:val="NormalWeb"/>
            <w:spacing w:before="0" w:beforeAutospacing="0"/>
          </w:pPr>
        </w:pPrChange>
      </w:pPr>
      <w:del w:id="534" w:author="John Hoopes" w:date="2021-02-18T12:53:00Z">
        <w:r w:rsidDel="00D22FF3">
          <w:rPr>
            <w:noProof/>
          </w:rPr>
          <w:drawing>
            <wp:inline distT="0" distB="0" distL="0" distR="0" wp14:anchorId="4DE0E952" wp14:editId="607906BD">
              <wp:extent cx="2019300" cy="2024189"/>
              <wp:effectExtent l="0" t="0" r="0" b="0"/>
              <wp:docPr id="4" name="Picture 4" descr="A raster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2019300" cy="2024189"/>
                      </a:xfrm>
                      <a:prstGeom prst="rect">
                        <a:avLst/>
                      </a:prstGeom>
                    </pic:spPr>
                  </pic:pic>
                </a:graphicData>
              </a:graphic>
            </wp:inline>
          </w:drawing>
        </w:r>
      </w:del>
    </w:p>
    <w:p w14:paraId="682F40CB" w14:textId="754DFFB2" w:rsidR="00CB6746" w:rsidDel="00D22FF3" w:rsidRDefault="00CB6746" w:rsidP="00D22FF3">
      <w:pPr>
        <w:pStyle w:val="NormalWeb"/>
        <w:spacing w:before="0" w:beforeAutospacing="0" w:after="60"/>
        <w:outlineLvl w:val="1"/>
        <w:rPr>
          <w:del w:id="535" w:author="John Hoopes" w:date="2021-02-18T12:53:00Z"/>
          <w:rFonts w:ascii="Palatino Linotype" w:hAnsi="Palatino Linotype"/>
          <w:color w:val="1B1E23"/>
          <w:sz w:val="26"/>
          <w:szCs w:val="26"/>
        </w:rPr>
        <w:pPrChange w:id="536" w:author="John Hoopes" w:date="2021-02-18T12:53:00Z">
          <w:pPr>
            <w:pStyle w:val="NormalWeb"/>
            <w:spacing w:before="0" w:beforeAutospacing="0"/>
          </w:pPr>
        </w:pPrChange>
      </w:pPr>
      <w:del w:id="537" w:author="John Hoopes" w:date="2021-02-18T12:53:00Z">
        <w:r w:rsidDel="00D22FF3">
          <w:rPr>
            <w:rStyle w:val="Emphasis"/>
            <w:rFonts w:ascii="Palatino Linotype" w:hAnsi="Palatino Linotype"/>
            <w:color w:val="1B1E23"/>
            <w:sz w:val="26"/>
            <w:szCs w:val="26"/>
          </w:rPr>
          <w:delText>A 3x3 raster grid.</w:delText>
        </w:r>
      </w:del>
    </w:p>
    <w:p w14:paraId="77D59A90" w14:textId="7EAD6A6D" w:rsidR="00CB6746" w:rsidDel="00D22FF3" w:rsidRDefault="00CB6746" w:rsidP="00D22FF3">
      <w:pPr>
        <w:pStyle w:val="NormalWeb"/>
        <w:spacing w:before="0" w:beforeAutospacing="0" w:after="60"/>
        <w:outlineLvl w:val="1"/>
        <w:rPr>
          <w:del w:id="538" w:author="John Hoopes" w:date="2021-02-18T12:53:00Z"/>
          <w:rFonts w:ascii="Palatino Linotype" w:hAnsi="Palatino Linotype"/>
          <w:color w:val="1B1E23"/>
          <w:sz w:val="26"/>
          <w:szCs w:val="26"/>
        </w:rPr>
        <w:pPrChange w:id="539" w:author="John Hoopes" w:date="2021-02-18T12:53:00Z">
          <w:pPr>
            <w:pStyle w:val="NormalWeb"/>
            <w:spacing w:before="0" w:beforeAutospacing="0"/>
          </w:pPr>
        </w:pPrChange>
      </w:pPr>
      <w:del w:id="540" w:author="John Hoopes" w:date="2021-02-18T12:53:00Z">
        <w:r w:rsidDel="00D22FF3">
          <w:rPr>
            <w:rFonts w:ascii="Palatino Linotype" w:hAnsi="Palatino Linotype"/>
            <w:color w:val="1B1E23"/>
            <w:sz w:val="26"/>
            <w:szCs w:val="26"/>
          </w:rPr>
          <w:delText>If 1 means black and 0 means white, we could represent it numerically like this:</w:delText>
        </w:r>
      </w:del>
    </w:p>
    <w:p w14:paraId="589778F4" w14:textId="3854D612" w:rsidR="00CB6746" w:rsidDel="00D22FF3" w:rsidRDefault="00CB6746" w:rsidP="00D22FF3">
      <w:pPr>
        <w:pStyle w:val="HTMLPreformatted"/>
        <w:spacing w:after="60"/>
        <w:outlineLvl w:val="1"/>
        <w:rPr>
          <w:del w:id="541" w:author="John Hoopes" w:date="2021-02-18T12:53:00Z"/>
          <w:rStyle w:val="HTMLCode"/>
          <w:color w:val="1B1E23"/>
        </w:rPr>
        <w:pPrChange w:id="542" w:author="John Hoopes" w:date="2021-02-18T12:53:00Z">
          <w:pPr>
            <w:pStyle w:val="HTMLPreformatted"/>
          </w:pPr>
        </w:pPrChange>
      </w:pPr>
      <w:del w:id="543" w:author="John Hoopes" w:date="2021-02-18T12:53:00Z">
        <w:r w:rsidDel="00D22FF3">
          <w:rPr>
            <w:rStyle w:val="HTMLCode"/>
            <w:color w:val="1B1E23"/>
          </w:rPr>
          <w:delText xml:space="preserve">img = [[ </w:delText>
        </w:r>
        <w:r w:rsidDel="00D22FF3">
          <w:rPr>
            <w:rStyle w:val="hljs-number"/>
            <w:rFonts w:eastAsiaTheme="majorEastAsia"/>
            <w:color w:val="1B1E23"/>
          </w:rPr>
          <w:delText>1</w:delText>
        </w:r>
        <w:r w:rsidDel="00D22FF3">
          <w:rPr>
            <w:rStyle w:val="HTMLCode"/>
            <w:color w:val="1B1E23"/>
          </w:rPr>
          <w:delText xml:space="preserve">, </w:delText>
        </w:r>
        <w:r w:rsidDel="00D22FF3">
          <w:rPr>
            <w:rStyle w:val="hljs-number"/>
            <w:rFonts w:eastAsiaTheme="majorEastAsia"/>
            <w:color w:val="1B1E23"/>
          </w:rPr>
          <w:delText>0</w:delText>
        </w:r>
        <w:r w:rsidDel="00D22FF3">
          <w:rPr>
            <w:rStyle w:val="HTMLCode"/>
            <w:color w:val="1B1E23"/>
          </w:rPr>
          <w:delText xml:space="preserve">, </w:delText>
        </w:r>
        <w:r w:rsidDel="00D22FF3">
          <w:rPr>
            <w:rStyle w:val="hljs-number"/>
            <w:rFonts w:eastAsiaTheme="majorEastAsia"/>
            <w:color w:val="1B1E23"/>
          </w:rPr>
          <w:delText>1</w:delText>
        </w:r>
        <w:r w:rsidDel="00D22FF3">
          <w:rPr>
            <w:rStyle w:val="HTMLCode"/>
            <w:color w:val="1B1E23"/>
          </w:rPr>
          <w:delText xml:space="preserve"> ],</w:delText>
        </w:r>
      </w:del>
    </w:p>
    <w:p w14:paraId="4607FF2F" w14:textId="74273BE5" w:rsidR="00CB6746" w:rsidDel="00D22FF3" w:rsidRDefault="00CB6746" w:rsidP="00D22FF3">
      <w:pPr>
        <w:pStyle w:val="HTMLPreformatted"/>
        <w:spacing w:after="60"/>
        <w:outlineLvl w:val="1"/>
        <w:rPr>
          <w:del w:id="544" w:author="John Hoopes" w:date="2021-02-18T12:53:00Z"/>
          <w:rStyle w:val="HTMLCode"/>
          <w:color w:val="1B1E23"/>
        </w:rPr>
        <w:pPrChange w:id="545" w:author="John Hoopes" w:date="2021-02-18T12:53:00Z">
          <w:pPr>
            <w:pStyle w:val="HTMLPreformatted"/>
          </w:pPr>
        </w:pPrChange>
      </w:pPr>
      <w:del w:id="546" w:author="John Hoopes" w:date="2021-02-18T12:53:00Z">
        <w:r w:rsidDel="00D22FF3">
          <w:rPr>
            <w:rStyle w:val="HTMLCode"/>
            <w:color w:val="1B1E23"/>
          </w:rPr>
          <w:delText xml:space="preserve">       [ </w:delText>
        </w:r>
        <w:r w:rsidDel="00D22FF3">
          <w:rPr>
            <w:rStyle w:val="hljs-number"/>
            <w:rFonts w:eastAsiaTheme="majorEastAsia"/>
            <w:color w:val="1B1E23"/>
          </w:rPr>
          <w:delText>0</w:delText>
        </w:r>
        <w:r w:rsidDel="00D22FF3">
          <w:rPr>
            <w:rStyle w:val="HTMLCode"/>
            <w:color w:val="1B1E23"/>
          </w:rPr>
          <w:delText xml:space="preserve">, </w:delText>
        </w:r>
        <w:r w:rsidDel="00D22FF3">
          <w:rPr>
            <w:rStyle w:val="hljs-number"/>
            <w:rFonts w:eastAsiaTheme="majorEastAsia"/>
            <w:color w:val="1B1E23"/>
          </w:rPr>
          <w:delText>1</w:delText>
        </w:r>
        <w:r w:rsidDel="00D22FF3">
          <w:rPr>
            <w:rStyle w:val="HTMLCode"/>
            <w:color w:val="1B1E23"/>
          </w:rPr>
          <w:delText xml:space="preserve">, </w:delText>
        </w:r>
        <w:r w:rsidDel="00D22FF3">
          <w:rPr>
            <w:rStyle w:val="hljs-number"/>
            <w:rFonts w:eastAsiaTheme="majorEastAsia"/>
            <w:color w:val="1B1E23"/>
          </w:rPr>
          <w:delText>0</w:delText>
        </w:r>
        <w:r w:rsidDel="00D22FF3">
          <w:rPr>
            <w:rStyle w:val="HTMLCode"/>
            <w:color w:val="1B1E23"/>
          </w:rPr>
          <w:delText xml:space="preserve"> ], </w:delText>
        </w:r>
      </w:del>
    </w:p>
    <w:p w14:paraId="3BD5800C" w14:textId="2A79461A" w:rsidR="00CB6746" w:rsidDel="00D22FF3" w:rsidRDefault="00CB6746" w:rsidP="00D22FF3">
      <w:pPr>
        <w:pStyle w:val="HTMLPreformatted"/>
        <w:spacing w:after="60"/>
        <w:outlineLvl w:val="1"/>
        <w:rPr>
          <w:del w:id="547" w:author="John Hoopes" w:date="2021-02-18T12:53:00Z"/>
          <w:rStyle w:val="HTMLCode"/>
          <w:color w:val="1B1E23"/>
        </w:rPr>
        <w:pPrChange w:id="548" w:author="John Hoopes" w:date="2021-02-18T12:53:00Z">
          <w:pPr>
            <w:pStyle w:val="HTMLPreformatted"/>
          </w:pPr>
        </w:pPrChange>
      </w:pPr>
      <w:del w:id="549" w:author="John Hoopes" w:date="2021-02-18T12:53:00Z">
        <w:r w:rsidDel="00D22FF3">
          <w:rPr>
            <w:rStyle w:val="HTMLCode"/>
            <w:color w:val="1B1E23"/>
          </w:rPr>
          <w:delText xml:space="preserve">       [ </w:delText>
        </w:r>
        <w:r w:rsidDel="00D22FF3">
          <w:rPr>
            <w:rStyle w:val="hljs-number"/>
            <w:rFonts w:eastAsiaTheme="majorEastAsia"/>
            <w:color w:val="1B1E23"/>
          </w:rPr>
          <w:delText>1</w:delText>
        </w:r>
        <w:r w:rsidDel="00D22FF3">
          <w:rPr>
            <w:rStyle w:val="HTMLCode"/>
            <w:color w:val="1B1E23"/>
          </w:rPr>
          <w:delText xml:space="preserve">, </w:delText>
        </w:r>
        <w:r w:rsidDel="00D22FF3">
          <w:rPr>
            <w:rStyle w:val="hljs-number"/>
            <w:rFonts w:eastAsiaTheme="majorEastAsia"/>
            <w:color w:val="1B1E23"/>
          </w:rPr>
          <w:delText>0</w:delText>
        </w:r>
        <w:r w:rsidDel="00D22FF3">
          <w:rPr>
            <w:rStyle w:val="HTMLCode"/>
            <w:color w:val="1B1E23"/>
          </w:rPr>
          <w:delText xml:space="preserve">, </w:delText>
        </w:r>
        <w:r w:rsidDel="00D22FF3">
          <w:rPr>
            <w:rStyle w:val="hljs-number"/>
            <w:rFonts w:eastAsiaTheme="majorEastAsia"/>
            <w:color w:val="1B1E23"/>
          </w:rPr>
          <w:delText>1</w:delText>
        </w:r>
        <w:r w:rsidDel="00D22FF3">
          <w:rPr>
            <w:rStyle w:val="HTMLCode"/>
            <w:color w:val="1B1E23"/>
          </w:rPr>
          <w:delText xml:space="preserve"> ]]</w:delText>
        </w:r>
      </w:del>
    </w:p>
    <w:p w14:paraId="089E1B43" w14:textId="3E047BD0" w:rsidR="00CB6746" w:rsidDel="00D22FF3" w:rsidRDefault="00CB6746" w:rsidP="00D22FF3">
      <w:pPr>
        <w:pStyle w:val="NormalWeb"/>
        <w:spacing w:before="0" w:beforeAutospacing="0" w:after="60"/>
        <w:outlineLvl w:val="1"/>
        <w:rPr>
          <w:del w:id="550" w:author="John Hoopes" w:date="2021-02-18T12:53:00Z"/>
          <w:rFonts w:ascii="Palatino Linotype" w:hAnsi="Palatino Linotype"/>
          <w:color w:val="1B1E23"/>
          <w:sz w:val="26"/>
          <w:szCs w:val="26"/>
        </w:rPr>
        <w:pPrChange w:id="551" w:author="John Hoopes" w:date="2021-02-18T12:53:00Z">
          <w:pPr>
            <w:pStyle w:val="NormalWeb"/>
            <w:spacing w:before="0" w:beforeAutospacing="0"/>
          </w:pPr>
        </w:pPrChange>
      </w:pPr>
      <w:del w:id="552" w:author="John Hoopes" w:date="2021-02-18T12:53:00Z">
        <w:r w:rsidDel="00D22FF3">
          <w:rPr>
            <w:rFonts w:ascii="Palatino Linotype" w:hAnsi="Palatino Linotype"/>
            <w:color w:val="1B1E23"/>
            <w:sz w:val="26"/>
            <w:szCs w:val="26"/>
          </w:rPr>
          <w:delText>The numbers in raster cells can mean lots of things — the </w:delText>
        </w:r>
        <w:r w:rsidR="00D22FF3" w:rsidDel="00D22FF3">
          <w:fldChar w:fldCharType="begin"/>
        </w:r>
        <w:r w:rsidR="00D22FF3" w:rsidDel="00D22FF3">
          <w:delInstrText xml:space="preserve"> HYPERLINK "https://www.usgs.gov/faqs/what-are-digital-elevation-models-dems?qt-news_science_products=0" \l "qt-news_science_products" </w:delInstrText>
        </w:r>
        <w:r w:rsidR="00D22FF3" w:rsidDel="00D22FF3">
          <w:fldChar w:fldCharType="separate"/>
        </w:r>
        <w:r w:rsidDel="00D22FF3">
          <w:rPr>
            <w:rStyle w:val="Hyperlink"/>
            <w:rFonts w:ascii="Palatino Linotype" w:hAnsi="Palatino Linotype"/>
            <w:color w:val="3182BD"/>
            <w:sz w:val="26"/>
            <w:szCs w:val="26"/>
            <w:u w:val="none"/>
          </w:rPr>
          <w:delText>altitude of the land</w:delText>
        </w:r>
        <w:r w:rsidR="00D22FF3" w:rsidDel="00D22FF3">
          <w:rPr>
            <w:rStyle w:val="Hyperlink"/>
            <w:rFonts w:ascii="Palatino Linotype" w:hAnsi="Palatino Linotype"/>
            <w:color w:val="3182BD"/>
            <w:sz w:val="26"/>
            <w:szCs w:val="26"/>
            <w:u w:val="none"/>
          </w:rPr>
          <w:fldChar w:fldCharType="end"/>
        </w:r>
        <w:r w:rsidDel="00D22FF3">
          <w:rPr>
            <w:rFonts w:ascii="Palatino Linotype" w:hAnsi="Palatino Linotype"/>
            <w:color w:val="1B1E23"/>
            <w:sz w:val="26"/>
            <w:szCs w:val="26"/>
          </w:rPr>
          <w:delText> or </w:delText>
        </w:r>
        <w:r w:rsidR="00D22FF3" w:rsidDel="00D22FF3">
          <w:fldChar w:fldCharType="begin"/>
        </w:r>
        <w:r w:rsidR="00D22FF3" w:rsidDel="00D22FF3">
          <w:delInstrText xml:space="preserve"> HYPERLINK "https://www.bodc.ac.uk/data/hosted_data_systems/gebco_gridded_bathymetry_data/" </w:delInstrText>
        </w:r>
        <w:r w:rsidR="00D22FF3" w:rsidDel="00D22FF3">
          <w:fldChar w:fldCharType="separate"/>
        </w:r>
        <w:r w:rsidDel="00D22FF3">
          <w:rPr>
            <w:rStyle w:val="Hyperlink"/>
            <w:rFonts w:ascii="Palatino Linotype" w:hAnsi="Palatino Linotype"/>
            <w:color w:val="3182BD"/>
            <w:sz w:val="26"/>
            <w:szCs w:val="26"/>
            <w:u w:val="none"/>
          </w:rPr>
          <w:delText>depth of the sea</w:delText>
        </w:r>
        <w:r w:rsidR="00D22FF3" w:rsidDel="00D22FF3">
          <w:rPr>
            <w:rStyle w:val="Hyperlink"/>
            <w:rFonts w:ascii="Palatino Linotype" w:hAnsi="Palatino Linotype"/>
            <w:color w:val="3182BD"/>
            <w:sz w:val="26"/>
            <w:szCs w:val="26"/>
            <w:u w:val="none"/>
          </w:rPr>
          <w:fldChar w:fldCharType="end"/>
        </w:r>
        <w:r w:rsidDel="00D22FF3">
          <w:rPr>
            <w:rFonts w:ascii="Palatino Linotype" w:hAnsi="Palatino Linotype"/>
            <w:color w:val="1B1E23"/>
            <w:sz w:val="26"/>
            <w:szCs w:val="26"/>
          </w:rPr>
          <w:delText> at that specific point, the </w:delText>
        </w:r>
        <w:r w:rsidR="00D22FF3" w:rsidDel="00D22FF3">
          <w:fldChar w:fldCharType="begin"/>
        </w:r>
        <w:r w:rsidR="00D22FF3" w:rsidDel="00D22FF3">
          <w:delInstrText xml:space="preserve"> HYPERLINK "https://eos.com/ndsi/" </w:delInstrText>
        </w:r>
        <w:r w:rsidR="00D22FF3" w:rsidDel="00D22FF3">
          <w:fldChar w:fldCharType="separate"/>
        </w:r>
        <w:r w:rsidDel="00D22FF3">
          <w:rPr>
            <w:rStyle w:val="Hyperlink"/>
            <w:rFonts w:ascii="Palatino Linotype" w:hAnsi="Palatino Linotype"/>
            <w:color w:val="3182BD"/>
            <w:sz w:val="26"/>
            <w:szCs w:val="26"/>
            <w:u w:val="none"/>
          </w:rPr>
          <w:delText>amount of ice or snow</w:delText>
        </w:r>
        <w:r w:rsidR="00D22FF3" w:rsidDel="00D22FF3">
          <w:rPr>
            <w:rStyle w:val="Hyperlink"/>
            <w:rFonts w:ascii="Palatino Linotype" w:hAnsi="Palatino Linotype"/>
            <w:color w:val="3182BD"/>
            <w:sz w:val="26"/>
            <w:szCs w:val="26"/>
            <w:u w:val="none"/>
          </w:rPr>
          <w:fldChar w:fldCharType="end"/>
        </w:r>
        <w:r w:rsidDel="00D22FF3">
          <w:rPr>
            <w:rFonts w:ascii="Palatino Linotype" w:hAnsi="Palatino Linotype"/>
            <w:color w:val="1B1E23"/>
            <w:sz w:val="26"/>
            <w:szCs w:val="26"/>
          </w:rPr>
          <w:delText> on that point, the </w:delText>
        </w:r>
        <w:r w:rsidR="00D22FF3" w:rsidDel="00D22FF3">
          <w:fldChar w:fldCharType="begin"/>
        </w:r>
        <w:r w:rsidR="00D22FF3" w:rsidDel="00D22FF3">
          <w:delInstrText xml:space="preserve"> HYPERLINK "https://sedac.ciesin.columbia.edu/data/set/gpw-v4-population-density-rev11" </w:delInstrText>
        </w:r>
        <w:r w:rsidR="00D22FF3" w:rsidDel="00D22FF3">
          <w:fldChar w:fldCharType="separate"/>
        </w:r>
        <w:r w:rsidDel="00D22FF3">
          <w:rPr>
            <w:rStyle w:val="Hyperlink"/>
            <w:rFonts w:ascii="Palatino Linotype" w:hAnsi="Palatino Linotype"/>
            <w:color w:val="3182BD"/>
            <w:sz w:val="26"/>
            <w:szCs w:val="26"/>
            <w:u w:val="none"/>
          </w:rPr>
          <w:delText>number of people living within that pixel</w:delText>
        </w:r>
        <w:r w:rsidR="00D22FF3" w:rsidDel="00D22FF3">
          <w:rPr>
            <w:rStyle w:val="Hyperlink"/>
            <w:rFonts w:ascii="Palatino Linotype" w:hAnsi="Palatino Linotype"/>
            <w:color w:val="3182BD"/>
            <w:sz w:val="26"/>
            <w:szCs w:val="26"/>
            <w:u w:val="none"/>
          </w:rPr>
          <w:fldChar w:fldCharType="end"/>
        </w:r>
        <w:r w:rsidDel="00D22FF3">
          <w:rPr>
            <w:rFonts w:ascii="Palatino Linotype" w:hAnsi="Palatino Linotype"/>
            <w:color w:val="1B1E23"/>
            <w:sz w:val="26"/>
            <w:szCs w:val="26"/>
          </w:rPr>
          <w:delText>, and so on. Further, just about any color in the visible spectrum can be described by a combination of three numbers representing the intensity of Red, Green and Blue (RGB) — satellite images are raster data structures. GeoTiff, jpg, png and bitmap files contain raster data.</w:delText>
        </w:r>
      </w:del>
    </w:p>
    <w:p w14:paraId="4659824B" w14:textId="2F151758" w:rsidR="00CB6746" w:rsidDel="00D22FF3" w:rsidRDefault="00CB6746" w:rsidP="00D22FF3">
      <w:pPr>
        <w:pStyle w:val="NormalWeb"/>
        <w:spacing w:before="0" w:beforeAutospacing="0" w:after="60"/>
        <w:outlineLvl w:val="1"/>
        <w:rPr>
          <w:del w:id="553" w:author="John Hoopes" w:date="2021-02-18T12:53:00Z"/>
          <w:rFonts w:ascii="Palatino Linotype" w:hAnsi="Palatino Linotype"/>
          <w:color w:val="1B1E23"/>
          <w:sz w:val="26"/>
          <w:szCs w:val="26"/>
        </w:rPr>
        <w:pPrChange w:id="554" w:author="John Hoopes" w:date="2021-02-18T12:53:00Z">
          <w:pPr>
            <w:pStyle w:val="NormalWeb"/>
            <w:spacing w:before="0" w:beforeAutospacing="0"/>
          </w:pPr>
        </w:pPrChange>
      </w:pPr>
      <w:del w:id="555" w:author="John Hoopes" w:date="2021-02-18T12:53:00Z">
        <w:r w:rsidDel="00D22FF3">
          <w:rPr>
            <w:rStyle w:val="Emphasis"/>
            <w:rFonts w:ascii="Palatino Linotype" w:hAnsi="Palatino Linotype"/>
            <w:color w:val="1B1E23"/>
            <w:sz w:val="26"/>
            <w:szCs w:val="26"/>
          </w:rPr>
          <w:delText>A raster image of population, from NASA's </w:delText>
        </w:r>
        <w:r w:rsidR="00D22FF3" w:rsidDel="00D22FF3">
          <w:fldChar w:fldCharType="begin"/>
        </w:r>
        <w:r w:rsidR="00D22FF3" w:rsidDel="00D22FF3">
          <w:delInstrText xml:space="preserve"> HYPERLINK "https://sedac.ciesin.columbia.edu/data/set/gpw-v4-population-density-rev11" </w:delInstrText>
        </w:r>
        <w:r w:rsidR="00D22FF3" w:rsidDel="00D22FF3">
          <w:fldChar w:fldCharType="separate"/>
        </w:r>
        <w:r w:rsidDel="00D22FF3">
          <w:rPr>
            <w:rStyle w:val="Hyperlink"/>
            <w:rFonts w:ascii="Palatino Linotype" w:hAnsi="Palatino Linotype"/>
            <w:i/>
            <w:iCs/>
            <w:color w:val="3182BD"/>
            <w:sz w:val="26"/>
            <w:szCs w:val="26"/>
            <w:u w:val="none"/>
          </w:rPr>
          <w:delText>Socioeconomic Data and Applications Center</w:delText>
        </w:r>
        <w:r w:rsidR="00D22FF3" w:rsidDel="00D22FF3">
          <w:rPr>
            <w:rStyle w:val="Hyperlink"/>
            <w:rFonts w:ascii="Palatino Linotype" w:hAnsi="Palatino Linotype"/>
            <w:i/>
            <w:iCs/>
            <w:color w:val="3182BD"/>
            <w:sz w:val="26"/>
            <w:szCs w:val="26"/>
            <w:u w:val="none"/>
          </w:rPr>
          <w:fldChar w:fldCharType="end"/>
        </w:r>
        <w:r w:rsidDel="00D22FF3">
          <w:rPr>
            <w:rStyle w:val="Emphasis"/>
            <w:rFonts w:ascii="Palatino Linotype" w:hAnsi="Palatino Linotype"/>
            <w:color w:val="1B1E23"/>
            <w:sz w:val="26"/>
            <w:szCs w:val="26"/>
          </w:rPr>
          <w:delText>.</w:delText>
        </w:r>
      </w:del>
    </w:p>
    <w:p w14:paraId="72E848D7" w14:textId="0202DC13" w:rsidR="00CB6746" w:rsidRPr="00D22FF3" w:rsidDel="00D22FF3" w:rsidRDefault="00CB6746" w:rsidP="00D22FF3">
      <w:pPr>
        <w:pStyle w:val="Heading3"/>
        <w:spacing w:before="0" w:after="60" w:line="240" w:lineRule="auto"/>
        <w:rPr>
          <w:del w:id="556" w:author="John Hoopes" w:date="2021-02-18T12:53:00Z"/>
          <w:rFonts w:ascii="Palatino Linotype" w:hAnsi="Palatino Linotype"/>
          <w:color w:val="333333"/>
          <w:sz w:val="27"/>
          <w:szCs w:val="27"/>
        </w:rPr>
        <w:pPrChange w:id="557" w:author="John Hoopes" w:date="2021-02-18T12:53:00Z">
          <w:pPr>
            <w:pStyle w:val="Heading3"/>
            <w:spacing w:before="0" w:after="60"/>
          </w:pPr>
        </w:pPrChange>
      </w:pPr>
      <w:del w:id="558" w:author="John Hoopes" w:date="2021-02-18T12:53:00Z">
        <w:r w:rsidDel="00D22FF3">
          <w:delText>Vector Data</w:delText>
        </w:r>
      </w:del>
    </w:p>
    <w:p w14:paraId="543F58E4" w14:textId="315E385A" w:rsidR="00CB6746" w:rsidDel="00D22FF3" w:rsidRDefault="00CB6746" w:rsidP="00D22FF3">
      <w:pPr>
        <w:pStyle w:val="NormalWeb"/>
        <w:spacing w:before="0" w:beforeAutospacing="0" w:after="60"/>
        <w:outlineLvl w:val="1"/>
        <w:rPr>
          <w:del w:id="559" w:author="John Hoopes" w:date="2021-02-18T12:53:00Z"/>
          <w:rFonts w:ascii="Palatino Linotype" w:hAnsi="Palatino Linotype"/>
          <w:color w:val="1B1E23"/>
          <w:sz w:val="26"/>
          <w:szCs w:val="26"/>
        </w:rPr>
        <w:pPrChange w:id="560" w:author="John Hoopes" w:date="2021-02-18T12:53:00Z">
          <w:pPr>
            <w:pStyle w:val="NormalWeb"/>
            <w:spacing w:before="0" w:beforeAutospacing="0"/>
          </w:pPr>
        </w:pPrChange>
      </w:pPr>
      <w:del w:id="561" w:author="John Hoopes" w:date="2021-02-18T12:53:00Z">
        <w:r w:rsidDel="00D22FF3">
          <w:rPr>
            <w:rFonts w:ascii="Palatino Linotype" w:hAnsi="Palatino Linotype"/>
            <w:color w:val="1B1E23"/>
            <w:sz w:val="26"/>
            <w:szCs w:val="26"/>
          </w:rPr>
          <w:delText>Vector data is a bit more abstract. In a vector dataset, features are individual units in the dataset, and each feature typically represents a point, line or polygon. These features are represented mathematically, usually by numbers that signify either the coordinates of the point, or the vertices (corners) of the geometry.</w:delText>
        </w:r>
      </w:del>
    </w:p>
    <w:p w14:paraId="1D41F52D" w14:textId="58320618" w:rsidR="00CB6746" w:rsidDel="00D22FF3" w:rsidRDefault="00CB6746" w:rsidP="00D22FF3">
      <w:pPr>
        <w:pStyle w:val="NormalWeb"/>
        <w:spacing w:before="0" w:beforeAutospacing="0" w:after="60"/>
        <w:outlineLvl w:val="1"/>
        <w:rPr>
          <w:del w:id="562" w:author="John Hoopes" w:date="2021-02-18T12:53:00Z"/>
          <w:rFonts w:ascii="Palatino Linotype" w:hAnsi="Palatino Linotype"/>
          <w:color w:val="1B1E23"/>
          <w:sz w:val="26"/>
          <w:szCs w:val="26"/>
        </w:rPr>
        <w:pPrChange w:id="563" w:author="John Hoopes" w:date="2021-02-18T12:53:00Z">
          <w:pPr>
            <w:pStyle w:val="NormalWeb"/>
            <w:spacing w:before="0" w:beforeAutospacing="0"/>
          </w:pPr>
        </w:pPrChange>
      </w:pPr>
      <w:del w:id="564" w:author="John Hoopes" w:date="2021-02-18T12:53:00Z">
        <w:r w:rsidDel="00D22FF3">
          <w:rPr>
            <w:noProof/>
          </w:rPr>
          <w:drawing>
            <wp:inline distT="0" distB="0" distL="0" distR="0" wp14:anchorId="24936A16" wp14:editId="1CE5F7C2">
              <wp:extent cx="5731510" cy="25882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5731510" cy="2588260"/>
                      </a:xfrm>
                      <a:prstGeom prst="rect">
                        <a:avLst/>
                      </a:prstGeom>
                    </pic:spPr>
                  </pic:pic>
                </a:graphicData>
              </a:graphic>
            </wp:inline>
          </w:drawing>
        </w:r>
      </w:del>
    </w:p>
    <w:p w14:paraId="06678ABB" w14:textId="5E8D3897" w:rsidR="00CB6746" w:rsidDel="00D22FF3" w:rsidRDefault="00CB6746" w:rsidP="00D22FF3">
      <w:pPr>
        <w:pStyle w:val="NormalWeb"/>
        <w:spacing w:before="0" w:beforeAutospacing="0" w:after="60"/>
        <w:outlineLvl w:val="1"/>
        <w:rPr>
          <w:del w:id="565" w:author="John Hoopes" w:date="2021-02-18T12:53:00Z"/>
          <w:rFonts w:ascii="Palatino Linotype" w:hAnsi="Palatino Linotype"/>
          <w:color w:val="1B1E23"/>
          <w:sz w:val="26"/>
          <w:szCs w:val="26"/>
        </w:rPr>
        <w:pPrChange w:id="566" w:author="John Hoopes" w:date="2021-02-18T12:53:00Z">
          <w:pPr>
            <w:pStyle w:val="NormalWeb"/>
            <w:spacing w:before="0" w:beforeAutospacing="0"/>
          </w:pPr>
        </w:pPrChange>
      </w:pPr>
      <w:del w:id="567" w:author="John Hoopes" w:date="2021-02-18T12:53:00Z">
        <w:r w:rsidRPr="19E58C6C" w:rsidDel="00D22FF3">
          <w:rPr>
            <w:rStyle w:val="Emphasis"/>
            <w:rFonts w:ascii="Palatino Linotype" w:hAnsi="Palatino Linotype"/>
            <w:color w:val="1B1E23"/>
            <w:sz w:val="26"/>
            <w:szCs w:val="26"/>
          </w:rPr>
          <w:delText xml:space="preserve">Vector features from </w:delText>
        </w:r>
        <w:commentRangeStart w:id="568"/>
        <w:commentRangeStart w:id="569"/>
        <w:r w:rsidRPr="19E58C6C" w:rsidDel="00D22FF3">
          <w:rPr>
            <w:rStyle w:val="Emphasis"/>
            <w:rFonts w:ascii="Palatino Linotype" w:hAnsi="Palatino Linotype"/>
            <w:color w:val="1B1E23"/>
            <w:sz w:val="26"/>
            <w:szCs w:val="26"/>
          </w:rPr>
          <w:delText>Saylor Academy</w:delText>
        </w:r>
        <w:commentRangeEnd w:id="568"/>
        <w:r w:rsidDel="00D22FF3">
          <w:rPr>
            <w:rStyle w:val="CommentReference"/>
          </w:rPr>
          <w:commentReference w:id="568"/>
        </w:r>
        <w:commentRangeEnd w:id="569"/>
        <w:r w:rsidDel="00D22FF3">
          <w:rPr>
            <w:rStyle w:val="CommentReference"/>
          </w:rPr>
          <w:commentReference w:id="569"/>
        </w:r>
        <w:r w:rsidRPr="19E58C6C" w:rsidDel="00D22FF3">
          <w:rPr>
            <w:rStyle w:val="Emphasis"/>
            <w:rFonts w:ascii="Palatino Linotype" w:hAnsi="Palatino Linotype"/>
            <w:color w:val="1B1E23"/>
            <w:sz w:val="26"/>
            <w:szCs w:val="26"/>
          </w:rPr>
          <w:delText>.</w:delText>
        </w:r>
      </w:del>
    </w:p>
    <w:p w14:paraId="4D41D112" w14:textId="03769BCC" w:rsidR="00CB6746" w:rsidDel="00D22FF3" w:rsidRDefault="00CB6746" w:rsidP="00D22FF3">
      <w:pPr>
        <w:pStyle w:val="Heading4"/>
        <w:spacing w:before="0" w:after="60" w:line="240" w:lineRule="auto"/>
        <w:rPr>
          <w:del w:id="570" w:author="John Hoopes" w:date="2021-02-18T12:53:00Z"/>
        </w:rPr>
        <w:pPrChange w:id="571" w:author="John Hoopes" w:date="2021-02-18T12:53:00Z">
          <w:pPr>
            <w:pStyle w:val="Heading4"/>
            <w:spacing w:before="0" w:after="60"/>
          </w:pPr>
        </w:pPrChange>
      </w:pPr>
      <w:del w:id="572" w:author="John Hoopes" w:date="2021-02-18T12:53:00Z">
        <w:r w:rsidDel="00D22FF3">
          <w:delText>Points, Lines, Polygons</w:delText>
        </w:r>
      </w:del>
    </w:p>
    <w:p w14:paraId="70FE6EA9" w14:textId="512CCCBF" w:rsidR="00CB6746" w:rsidDel="00D22FF3" w:rsidRDefault="00CB6746" w:rsidP="00D22FF3">
      <w:pPr>
        <w:pStyle w:val="NormalWeb"/>
        <w:spacing w:before="0" w:beforeAutospacing="0" w:after="60"/>
        <w:outlineLvl w:val="1"/>
        <w:rPr>
          <w:del w:id="573" w:author="John Hoopes" w:date="2021-02-18T12:53:00Z"/>
          <w:rFonts w:ascii="Palatino Linotype" w:hAnsi="Palatino Linotype"/>
          <w:color w:val="1B1E23"/>
          <w:sz w:val="26"/>
          <w:szCs w:val="26"/>
        </w:rPr>
        <w:pPrChange w:id="574" w:author="John Hoopes" w:date="2021-02-18T12:53:00Z">
          <w:pPr>
            <w:pStyle w:val="NormalWeb"/>
            <w:spacing w:before="0" w:beforeAutospacing="0"/>
          </w:pPr>
        </w:pPrChange>
      </w:pPr>
      <w:del w:id="575" w:author="John Hoopes" w:date="2021-02-18T12:53:00Z">
        <w:r w:rsidDel="00D22FF3">
          <w:rPr>
            <w:rFonts w:ascii="Palatino Linotype" w:hAnsi="Palatino Linotype"/>
            <w:color w:val="1B1E23"/>
            <w:sz w:val="26"/>
            <w:szCs w:val="26"/>
          </w:rPr>
          <w:delText>As a quick example, here’s a bare-bones numerical representation of each of these types of features:</w:delText>
        </w:r>
      </w:del>
    </w:p>
    <w:p w14:paraId="6BE84267" w14:textId="5AF50577" w:rsidR="00CB6746" w:rsidDel="00D22FF3" w:rsidRDefault="00CB6746" w:rsidP="00D22FF3">
      <w:pPr>
        <w:pStyle w:val="HTMLPreformatted"/>
        <w:spacing w:after="60"/>
        <w:outlineLvl w:val="1"/>
        <w:rPr>
          <w:del w:id="576" w:author="John Hoopes" w:date="2021-02-18T12:53:00Z"/>
          <w:rStyle w:val="HTMLCode"/>
          <w:color w:val="1B1E23"/>
        </w:rPr>
        <w:pPrChange w:id="577" w:author="John Hoopes" w:date="2021-02-18T12:53:00Z">
          <w:pPr>
            <w:pStyle w:val="HTMLPreformatted"/>
          </w:pPr>
        </w:pPrChange>
      </w:pPr>
      <w:del w:id="578" w:author="John Hoopes" w:date="2021-02-18T12:53:00Z">
        <w:r w:rsidDel="00D22FF3">
          <w:rPr>
            <w:rStyle w:val="HTMLCode"/>
            <w:color w:val="1B1E23"/>
          </w:rPr>
          <w:delText xml:space="preserve">point =   [ </w:delText>
        </w:r>
        <w:r w:rsidDel="00D22FF3">
          <w:rPr>
            <w:rStyle w:val="hljs-number"/>
            <w:color w:val="1B1E23"/>
          </w:rPr>
          <w:delText>45.841616</w:delText>
        </w:r>
        <w:r w:rsidDel="00D22FF3">
          <w:rPr>
            <w:rStyle w:val="HTMLCode"/>
            <w:color w:val="1B1E23"/>
          </w:rPr>
          <w:delText xml:space="preserve">, </w:delText>
        </w:r>
        <w:r w:rsidDel="00D22FF3">
          <w:rPr>
            <w:rStyle w:val="hljs-number"/>
            <w:color w:val="1B1E23"/>
          </w:rPr>
          <w:delText>6.212074</w:delText>
        </w:r>
        <w:r w:rsidDel="00D22FF3">
          <w:rPr>
            <w:rStyle w:val="HTMLCode"/>
            <w:color w:val="1B1E23"/>
          </w:rPr>
          <w:delText xml:space="preserve"> ]</w:delText>
        </w:r>
      </w:del>
    </w:p>
    <w:p w14:paraId="484850BE" w14:textId="04DF83AC" w:rsidR="00CB6746" w:rsidDel="00D22FF3" w:rsidRDefault="00CB6746" w:rsidP="00D22FF3">
      <w:pPr>
        <w:pStyle w:val="HTMLPreformatted"/>
        <w:spacing w:after="60"/>
        <w:outlineLvl w:val="1"/>
        <w:rPr>
          <w:del w:id="579" w:author="John Hoopes" w:date="2021-02-18T12:53:00Z"/>
          <w:rStyle w:val="HTMLCode"/>
          <w:color w:val="1B1E23"/>
        </w:rPr>
        <w:pPrChange w:id="580" w:author="John Hoopes" w:date="2021-02-18T12:53:00Z">
          <w:pPr>
            <w:pStyle w:val="HTMLPreformatted"/>
          </w:pPr>
        </w:pPrChange>
      </w:pPr>
    </w:p>
    <w:p w14:paraId="194E7573" w14:textId="32F3316B" w:rsidR="00CB6746" w:rsidDel="00D22FF3" w:rsidRDefault="00CB6746" w:rsidP="00D22FF3">
      <w:pPr>
        <w:pStyle w:val="HTMLPreformatted"/>
        <w:spacing w:after="60"/>
        <w:outlineLvl w:val="1"/>
        <w:rPr>
          <w:del w:id="581" w:author="John Hoopes" w:date="2021-02-18T12:53:00Z"/>
          <w:rStyle w:val="HTMLCode"/>
          <w:color w:val="1B1E23"/>
        </w:rPr>
        <w:pPrChange w:id="582" w:author="John Hoopes" w:date="2021-02-18T12:53:00Z">
          <w:pPr>
            <w:pStyle w:val="HTMLPreformatted"/>
          </w:pPr>
        </w:pPrChange>
      </w:pPr>
      <w:del w:id="583" w:author="John Hoopes" w:date="2021-02-18T12:53:00Z">
        <w:r w:rsidDel="00D22FF3">
          <w:rPr>
            <w:rStyle w:val="HTMLCode"/>
            <w:color w:val="1B1E23"/>
          </w:rPr>
          <w:delText xml:space="preserve">line =    [[ </w:delText>
        </w:r>
        <w:r w:rsidDel="00D22FF3">
          <w:rPr>
            <w:rStyle w:val="hljs-number"/>
            <w:color w:val="1B1E23"/>
          </w:rPr>
          <w:delText>-0.131838</w:delText>
        </w:r>
        <w:r w:rsidDel="00D22FF3">
          <w:rPr>
            <w:rStyle w:val="HTMLCode"/>
            <w:color w:val="1B1E23"/>
          </w:rPr>
          <w:delText xml:space="preserve">, </w:delText>
        </w:r>
        <w:r w:rsidDel="00D22FF3">
          <w:rPr>
            <w:rStyle w:val="hljs-number"/>
            <w:color w:val="1B1E23"/>
          </w:rPr>
          <w:delText>51.52241</w:delText>
        </w:r>
        <w:r w:rsidDel="00D22FF3">
          <w:rPr>
            <w:rStyle w:val="HTMLCode"/>
            <w:color w:val="1B1E23"/>
          </w:rPr>
          <w:delText xml:space="preserve"> ],</w:delText>
        </w:r>
      </w:del>
    </w:p>
    <w:p w14:paraId="71FC69E2" w14:textId="1211D208" w:rsidR="00CB6746" w:rsidDel="00D22FF3" w:rsidRDefault="00CB6746" w:rsidP="00D22FF3">
      <w:pPr>
        <w:pStyle w:val="HTMLPreformatted"/>
        <w:spacing w:after="60"/>
        <w:outlineLvl w:val="1"/>
        <w:rPr>
          <w:del w:id="584" w:author="John Hoopes" w:date="2021-02-18T12:53:00Z"/>
          <w:rStyle w:val="HTMLCode"/>
          <w:color w:val="1B1E23"/>
        </w:rPr>
        <w:pPrChange w:id="585" w:author="John Hoopes" w:date="2021-02-18T12:53:00Z">
          <w:pPr>
            <w:pStyle w:val="HTMLPreformatted"/>
          </w:pPr>
        </w:pPrChange>
      </w:pPr>
      <w:del w:id="586" w:author="John Hoopes" w:date="2021-02-18T12:53:00Z">
        <w:r w:rsidDel="00D22FF3">
          <w:rPr>
            <w:rStyle w:val="HTMLCode"/>
            <w:color w:val="1B1E23"/>
          </w:rPr>
          <w:delText xml:space="preserve">           [ </w:delText>
        </w:r>
        <w:r w:rsidDel="00D22FF3">
          <w:rPr>
            <w:rStyle w:val="hljs-number"/>
            <w:color w:val="1B1E23"/>
          </w:rPr>
          <w:delText>-3.142085</w:delText>
        </w:r>
        <w:r w:rsidDel="00D22FF3">
          <w:rPr>
            <w:rStyle w:val="HTMLCode"/>
            <w:color w:val="1B1E23"/>
          </w:rPr>
          <w:delText xml:space="preserve">, </w:delText>
        </w:r>
        <w:r w:rsidDel="00D22FF3">
          <w:rPr>
            <w:rStyle w:val="hljs-number"/>
            <w:color w:val="1B1E23"/>
          </w:rPr>
          <w:delText>51.50190</w:delText>
        </w:r>
        <w:r w:rsidDel="00D22FF3">
          <w:rPr>
            <w:rStyle w:val="HTMLCode"/>
            <w:color w:val="1B1E23"/>
          </w:rPr>
          <w:delText xml:space="preserve"> ],</w:delText>
        </w:r>
      </w:del>
    </w:p>
    <w:p w14:paraId="7B76EA46" w14:textId="73DEE0AB" w:rsidR="00CB6746" w:rsidDel="00D22FF3" w:rsidRDefault="00CB6746" w:rsidP="00D22FF3">
      <w:pPr>
        <w:pStyle w:val="HTMLPreformatted"/>
        <w:spacing w:after="60"/>
        <w:outlineLvl w:val="1"/>
        <w:rPr>
          <w:del w:id="587" w:author="John Hoopes" w:date="2021-02-18T12:53:00Z"/>
          <w:rStyle w:val="HTMLCode"/>
          <w:color w:val="1B1E23"/>
        </w:rPr>
        <w:pPrChange w:id="588" w:author="John Hoopes" w:date="2021-02-18T12:53:00Z">
          <w:pPr>
            <w:pStyle w:val="HTMLPreformatted"/>
          </w:pPr>
        </w:pPrChange>
      </w:pPr>
      <w:del w:id="589" w:author="John Hoopes" w:date="2021-02-18T12:53:00Z">
        <w:r w:rsidDel="00D22FF3">
          <w:rPr>
            <w:rStyle w:val="HTMLCode"/>
            <w:color w:val="1B1E23"/>
          </w:rPr>
          <w:delText xml:space="preserve">           [ </w:delText>
        </w:r>
        <w:r w:rsidDel="00D22FF3">
          <w:rPr>
            <w:rStyle w:val="hljs-number"/>
            <w:color w:val="1B1E23"/>
          </w:rPr>
          <w:delText>-3.175046</w:delText>
        </w:r>
        <w:r w:rsidDel="00D22FF3">
          <w:rPr>
            <w:rStyle w:val="HTMLCode"/>
            <w:color w:val="1B1E23"/>
          </w:rPr>
          <w:delText xml:space="preserve">, </w:delText>
        </w:r>
        <w:r w:rsidDel="00D22FF3">
          <w:rPr>
            <w:rStyle w:val="hljs-number"/>
            <w:color w:val="1B1E23"/>
          </w:rPr>
          <w:delText>55.96150</w:delText>
        </w:r>
        <w:r w:rsidDel="00D22FF3">
          <w:rPr>
            <w:rStyle w:val="HTMLCode"/>
            <w:color w:val="1B1E23"/>
          </w:rPr>
          <w:delText xml:space="preserve"> ]]</w:delText>
        </w:r>
      </w:del>
    </w:p>
    <w:p w14:paraId="1C068448" w14:textId="485DF7C8" w:rsidR="00CB6746" w:rsidDel="00D22FF3" w:rsidRDefault="00CB6746" w:rsidP="00D22FF3">
      <w:pPr>
        <w:pStyle w:val="HTMLPreformatted"/>
        <w:spacing w:after="60"/>
        <w:outlineLvl w:val="1"/>
        <w:rPr>
          <w:del w:id="590" w:author="John Hoopes" w:date="2021-02-18T12:53:00Z"/>
          <w:rStyle w:val="HTMLCode"/>
          <w:color w:val="1B1E23"/>
        </w:rPr>
        <w:pPrChange w:id="591" w:author="John Hoopes" w:date="2021-02-18T12:53:00Z">
          <w:pPr>
            <w:pStyle w:val="HTMLPreformatted"/>
          </w:pPr>
        </w:pPrChange>
      </w:pPr>
    </w:p>
    <w:p w14:paraId="410D7395" w14:textId="658C31A6" w:rsidR="00CB6746" w:rsidDel="00D22FF3" w:rsidRDefault="00CB6746" w:rsidP="00D22FF3">
      <w:pPr>
        <w:pStyle w:val="HTMLPreformatted"/>
        <w:spacing w:after="60"/>
        <w:outlineLvl w:val="1"/>
        <w:rPr>
          <w:del w:id="592" w:author="John Hoopes" w:date="2021-02-18T12:53:00Z"/>
          <w:rStyle w:val="HTMLCode"/>
          <w:color w:val="1B1E23"/>
        </w:rPr>
        <w:pPrChange w:id="593" w:author="John Hoopes" w:date="2021-02-18T12:53:00Z">
          <w:pPr>
            <w:pStyle w:val="HTMLPreformatted"/>
          </w:pPr>
        </w:pPrChange>
      </w:pPr>
      <w:del w:id="594" w:author="John Hoopes" w:date="2021-02-18T12:53:00Z">
        <w:r w:rsidDel="00D22FF3">
          <w:rPr>
            <w:rStyle w:val="HTMLCode"/>
            <w:color w:val="1B1E23"/>
          </w:rPr>
          <w:delText xml:space="preserve">polygon = [[[ </w:delText>
        </w:r>
        <w:r w:rsidDel="00D22FF3">
          <w:rPr>
            <w:rStyle w:val="hljs-number"/>
            <w:color w:val="1B1E23"/>
          </w:rPr>
          <w:delText>-43.06640</w:delText>
        </w:r>
        <w:r w:rsidDel="00D22FF3">
          <w:rPr>
            <w:rStyle w:val="HTMLCode"/>
            <w:color w:val="1B1E23"/>
          </w:rPr>
          <w:delText xml:space="preserve">, </w:delText>
        </w:r>
        <w:r w:rsidDel="00D22FF3">
          <w:rPr>
            <w:rStyle w:val="hljs-number"/>
            <w:color w:val="1B1E23"/>
          </w:rPr>
          <w:delText>17.47643</w:delText>
        </w:r>
        <w:r w:rsidDel="00D22FF3">
          <w:rPr>
            <w:rStyle w:val="HTMLCode"/>
            <w:color w:val="1B1E23"/>
          </w:rPr>
          <w:delText xml:space="preserve"> ],</w:delText>
        </w:r>
      </w:del>
    </w:p>
    <w:p w14:paraId="3C17E229" w14:textId="55929B1B" w:rsidR="00CB6746" w:rsidDel="00D22FF3" w:rsidRDefault="00CB6746" w:rsidP="00D22FF3">
      <w:pPr>
        <w:pStyle w:val="HTMLPreformatted"/>
        <w:spacing w:after="60"/>
        <w:outlineLvl w:val="1"/>
        <w:rPr>
          <w:del w:id="595" w:author="John Hoopes" w:date="2021-02-18T12:53:00Z"/>
          <w:rStyle w:val="HTMLCode"/>
          <w:color w:val="1B1E23"/>
        </w:rPr>
        <w:pPrChange w:id="596" w:author="John Hoopes" w:date="2021-02-18T12:53:00Z">
          <w:pPr>
            <w:pStyle w:val="HTMLPreformatted"/>
          </w:pPr>
        </w:pPrChange>
      </w:pPr>
      <w:del w:id="597" w:author="John Hoopes" w:date="2021-02-18T12:53:00Z">
        <w:r w:rsidDel="00D22FF3">
          <w:rPr>
            <w:rStyle w:val="HTMLCode"/>
            <w:color w:val="1B1E23"/>
          </w:rPr>
          <w:delText xml:space="preserve">            [ </w:delText>
        </w:r>
        <w:r w:rsidDel="00D22FF3">
          <w:rPr>
            <w:rStyle w:val="hljs-number"/>
            <w:color w:val="1B1E23"/>
          </w:rPr>
          <w:delText>-46.40625</w:delText>
        </w:r>
        <w:r w:rsidDel="00D22FF3">
          <w:rPr>
            <w:rStyle w:val="HTMLCode"/>
            <w:color w:val="1B1E23"/>
          </w:rPr>
          <w:delText xml:space="preserve">, </w:delText>
        </w:r>
        <w:r w:rsidDel="00D22FF3">
          <w:rPr>
            <w:rStyle w:val="hljs-number"/>
            <w:color w:val="1B1E23"/>
          </w:rPr>
          <w:delText>10.83330</w:delText>
        </w:r>
        <w:r w:rsidDel="00D22FF3">
          <w:rPr>
            <w:rStyle w:val="HTMLCode"/>
            <w:color w:val="1B1E23"/>
          </w:rPr>
          <w:delText xml:space="preserve"> ],</w:delText>
        </w:r>
      </w:del>
    </w:p>
    <w:p w14:paraId="7B4C2039" w14:textId="1AF7F921" w:rsidR="00CB6746" w:rsidDel="00D22FF3" w:rsidRDefault="00CB6746" w:rsidP="00D22FF3">
      <w:pPr>
        <w:pStyle w:val="HTMLPreformatted"/>
        <w:spacing w:after="60"/>
        <w:outlineLvl w:val="1"/>
        <w:rPr>
          <w:del w:id="598" w:author="John Hoopes" w:date="2021-02-18T12:53:00Z"/>
          <w:rStyle w:val="HTMLCode"/>
          <w:color w:val="1B1E23"/>
        </w:rPr>
        <w:pPrChange w:id="599" w:author="John Hoopes" w:date="2021-02-18T12:53:00Z">
          <w:pPr>
            <w:pStyle w:val="HTMLPreformatted"/>
          </w:pPr>
        </w:pPrChange>
      </w:pPr>
      <w:del w:id="600" w:author="John Hoopes" w:date="2021-02-18T12:53:00Z">
        <w:r w:rsidDel="00D22FF3">
          <w:rPr>
            <w:rStyle w:val="HTMLCode"/>
            <w:color w:val="1B1E23"/>
          </w:rPr>
          <w:delText xml:space="preserve">            [ </w:delText>
        </w:r>
        <w:r w:rsidDel="00D22FF3">
          <w:rPr>
            <w:rStyle w:val="hljs-number"/>
            <w:color w:val="1B1E23"/>
          </w:rPr>
          <w:delText>-37.26562</w:delText>
        </w:r>
        <w:r w:rsidDel="00D22FF3">
          <w:rPr>
            <w:rStyle w:val="HTMLCode"/>
            <w:color w:val="1B1E23"/>
          </w:rPr>
          <w:delText xml:space="preserve">, </w:delText>
        </w:r>
        <w:r w:rsidDel="00D22FF3">
          <w:rPr>
            <w:rStyle w:val="hljs-number"/>
            <w:color w:val="1B1E23"/>
          </w:rPr>
          <w:delText>11.52308</w:delText>
        </w:r>
        <w:r w:rsidDel="00D22FF3">
          <w:rPr>
            <w:rStyle w:val="HTMLCode"/>
            <w:color w:val="1B1E23"/>
          </w:rPr>
          <w:delText xml:space="preserve"> ],</w:delText>
        </w:r>
      </w:del>
    </w:p>
    <w:p w14:paraId="327D290A" w14:textId="6A39754D" w:rsidR="00CB6746" w:rsidDel="00D22FF3" w:rsidRDefault="00CB6746" w:rsidP="00D22FF3">
      <w:pPr>
        <w:pStyle w:val="HTMLPreformatted"/>
        <w:spacing w:after="60"/>
        <w:outlineLvl w:val="1"/>
        <w:rPr>
          <w:del w:id="601" w:author="John Hoopes" w:date="2021-02-18T12:53:00Z"/>
          <w:rStyle w:val="HTMLCode"/>
          <w:color w:val="1B1E23"/>
        </w:rPr>
        <w:pPrChange w:id="602" w:author="John Hoopes" w:date="2021-02-18T12:53:00Z">
          <w:pPr>
            <w:pStyle w:val="HTMLPreformatted"/>
          </w:pPr>
        </w:pPrChange>
      </w:pPr>
      <w:del w:id="603" w:author="John Hoopes" w:date="2021-02-18T12:53:00Z">
        <w:r w:rsidDel="00D22FF3">
          <w:rPr>
            <w:rStyle w:val="HTMLCode"/>
            <w:color w:val="1B1E23"/>
          </w:rPr>
          <w:delText xml:space="preserve">            [ </w:delText>
        </w:r>
        <w:r w:rsidDel="00D22FF3">
          <w:rPr>
            <w:rStyle w:val="hljs-number"/>
            <w:color w:val="1B1E23"/>
          </w:rPr>
          <w:delText>-43.06640</w:delText>
        </w:r>
        <w:r w:rsidDel="00D22FF3">
          <w:rPr>
            <w:rStyle w:val="HTMLCode"/>
            <w:color w:val="1B1E23"/>
          </w:rPr>
          <w:delText xml:space="preserve">, </w:delText>
        </w:r>
        <w:r w:rsidDel="00D22FF3">
          <w:rPr>
            <w:rStyle w:val="hljs-number"/>
            <w:color w:val="1B1E23"/>
          </w:rPr>
          <w:delText>17.47643</w:delText>
        </w:r>
        <w:r w:rsidDel="00D22FF3">
          <w:rPr>
            <w:rStyle w:val="HTMLCode"/>
            <w:color w:val="1B1E23"/>
          </w:rPr>
          <w:delText xml:space="preserve"> ]]]</w:delText>
        </w:r>
      </w:del>
    </w:p>
    <w:p w14:paraId="178E317D" w14:textId="1468C415" w:rsidR="00634F72" w:rsidDel="00D22FF3" w:rsidRDefault="00CB6746" w:rsidP="00D22FF3">
      <w:pPr>
        <w:pStyle w:val="HTMLPreformatted"/>
        <w:spacing w:after="60"/>
        <w:outlineLvl w:val="1"/>
        <w:rPr>
          <w:del w:id="604" w:author="John Hoopes" w:date="2021-02-18T12:53:00Z"/>
          <w:rStyle w:val="HTMLCode"/>
          <w:color w:val="1B1E23"/>
        </w:rPr>
        <w:pPrChange w:id="605" w:author="John Hoopes" w:date="2021-02-18T12:53:00Z">
          <w:pPr>
            <w:pStyle w:val="HTMLPreformatted"/>
          </w:pPr>
        </w:pPrChange>
      </w:pPr>
      <w:del w:id="606" w:author="John Hoopes" w:date="2021-02-18T12:53:00Z">
        <w:r w:rsidDel="00D22FF3">
          <w:rPr>
            <w:rStyle w:val="HTMLCode"/>
            <w:color w:val="1B1E23"/>
          </w:rPr>
          <w:delText xml:space="preserve">           </w:delText>
        </w:r>
        <w:r w:rsidDel="00D22FF3">
          <w:rPr>
            <w:rStyle w:val="hljs-comment"/>
            <w:color w:val="1B1E23"/>
          </w:rPr>
          <w:delText># ^^ The first and last coordinate are the same</w:delText>
        </w:r>
      </w:del>
    </w:p>
    <w:p w14:paraId="2EC5AB4B" w14:textId="128E8D16" w:rsidR="00CB6746" w:rsidDel="00D22FF3" w:rsidRDefault="00CB6746" w:rsidP="00D22FF3">
      <w:pPr>
        <w:pStyle w:val="NormalWeb"/>
        <w:spacing w:before="0" w:beforeAutospacing="0" w:after="60"/>
        <w:outlineLvl w:val="1"/>
        <w:rPr>
          <w:del w:id="607" w:author="John Hoopes" w:date="2021-02-18T12:53:00Z"/>
          <w:rFonts w:ascii="Palatino Linotype" w:hAnsi="Palatino Linotype"/>
          <w:color w:val="1B1E23"/>
          <w:sz w:val="26"/>
          <w:szCs w:val="26"/>
        </w:rPr>
        <w:pPrChange w:id="608" w:author="John Hoopes" w:date="2021-02-18T12:53:00Z">
          <w:pPr>
            <w:pStyle w:val="NormalWeb"/>
            <w:spacing w:before="0" w:beforeAutospacing="0"/>
          </w:pPr>
        </w:pPrChange>
      </w:pPr>
      <w:del w:id="609" w:author="John Hoopes" w:date="2021-02-18T12:53:00Z">
        <w:r w:rsidDel="00D22FF3">
          <w:rPr>
            <w:rFonts w:ascii="Palatino Linotype" w:hAnsi="Palatino Linotype"/>
            <w:color w:val="1B1E23"/>
            <w:sz w:val="26"/>
            <w:szCs w:val="26"/>
          </w:rPr>
          <w:delText>Vector features will often have some metadata included that describes the feature — the name of a road, say, or the population of a state. These extra, non-spatial metadata of a feature are usually called “attributes”, and are often represented in an “attribute table”. Very often spatial data scientists will combine the spatial dimensions (coordinates — for points, or coordinate arrays — for lines and polygons) with non-spatial dimensions in their analysis. GeoJSON and .shp files commonly contain vector data.</w:delText>
        </w:r>
      </w:del>
    </w:p>
    <w:p w14:paraId="704918DC" w14:textId="0F118FD1" w:rsidR="00CB6746" w:rsidDel="00D22FF3" w:rsidRDefault="00CB6746" w:rsidP="00D22FF3">
      <w:pPr>
        <w:pStyle w:val="Heading3"/>
        <w:spacing w:before="0" w:after="60" w:line="240" w:lineRule="auto"/>
        <w:rPr>
          <w:del w:id="610" w:author="John Hoopes" w:date="2021-02-18T12:53:00Z"/>
          <w:sz w:val="27"/>
          <w:szCs w:val="27"/>
        </w:rPr>
        <w:pPrChange w:id="611" w:author="John Hoopes" w:date="2021-02-18T12:53:00Z">
          <w:pPr>
            <w:pStyle w:val="Heading3"/>
            <w:spacing w:before="0" w:after="60"/>
          </w:pPr>
        </w:pPrChange>
      </w:pPr>
      <w:del w:id="612" w:author="John Hoopes" w:date="2021-02-18T12:53:00Z">
        <w:r w:rsidDel="00D22FF3">
          <w:delText>Why is spatial special?</w:delText>
        </w:r>
      </w:del>
    </w:p>
    <w:p w14:paraId="3F4BAE1A" w14:textId="573E12C7" w:rsidR="00CB6746" w:rsidDel="00D22FF3" w:rsidRDefault="00CB6746" w:rsidP="00D22FF3">
      <w:pPr>
        <w:pStyle w:val="NormalWeb"/>
        <w:spacing w:before="0" w:beforeAutospacing="0" w:after="60"/>
        <w:outlineLvl w:val="1"/>
        <w:rPr>
          <w:del w:id="613" w:author="John Hoopes" w:date="2021-02-18T12:53:00Z"/>
          <w:rFonts w:ascii="Palatino Linotype" w:hAnsi="Palatino Linotype"/>
          <w:color w:val="1B1E23"/>
          <w:sz w:val="26"/>
          <w:szCs w:val="26"/>
        </w:rPr>
        <w:pPrChange w:id="614" w:author="John Hoopes" w:date="2021-02-18T12:53:00Z">
          <w:pPr>
            <w:pStyle w:val="NormalWeb"/>
            <w:spacing w:before="0" w:beforeAutospacing="0"/>
          </w:pPr>
        </w:pPrChange>
      </w:pPr>
      <w:del w:id="615" w:author="John Hoopes" w:date="2021-02-18T12:53:00Z">
        <w:r w:rsidDel="00D22FF3">
          <w:rPr>
            <w:rFonts w:ascii="Palatino Linotype" w:hAnsi="Palatino Linotype"/>
            <w:color w:val="1B1E23"/>
            <w:sz w:val="26"/>
            <w:szCs w:val="26"/>
          </w:rPr>
          <w:delText>In the spatial data community you'll often hear the phrase "spatial is special". Why is this?</w:delText>
        </w:r>
      </w:del>
    </w:p>
    <w:p w14:paraId="5562F0CA" w14:textId="52F286E9" w:rsidR="00CB6746" w:rsidDel="00D22FF3" w:rsidRDefault="00CB6746" w:rsidP="00D22FF3">
      <w:pPr>
        <w:pStyle w:val="NormalWeb"/>
        <w:spacing w:before="0" w:beforeAutospacing="0" w:after="60"/>
        <w:outlineLvl w:val="1"/>
        <w:rPr>
          <w:del w:id="616" w:author="John Hoopes" w:date="2021-02-18T12:53:00Z"/>
          <w:rFonts w:ascii="Palatino Linotype" w:hAnsi="Palatino Linotype"/>
          <w:color w:val="1B1E23"/>
          <w:sz w:val="26"/>
          <w:szCs w:val="26"/>
        </w:rPr>
        <w:pPrChange w:id="617" w:author="John Hoopes" w:date="2021-02-18T12:53:00Z">
          <w:pPr>
            <w:pStyle w:val="NormalWeb"/>
            <w:spacing w:before="0" w:beforeAutospacing="0"/>
          </w:pPr>
        </w:pPrChange>
      </w:pPr>
      <w:del w:id="618" w:author="John Hoopes" w:date="2021-02-18T12:53:00Z">
        <w:r w:rsidDel="00D22FF3">
          <w:rPr>
            <w:rFonts w:ascii="Palatino Linotype" w:hAnsi="Palatino Linotype"/>
            <w:color w:val="1B1E23"/>
            <w:sz w:val="26"/>
            <w:szCs w:val="26"/>
          </w:rPr>
          <w:delText>Very often - in the physical world, at least - location matters. Events near one another tend to be more correlated that with distant ones, a phenomenon captured in Waldo Tobler's First Law of Geography: "Everything is related to everything else, but near things are more related than distant things." (</w:delText>
        </w:r>
        <w:r w:rsidR="00D22FF3" w:rsidDel="00D22FF3">
          <w:fldChar w:fldCharType="begin"/>
        </w:r>
        <w:r w:rsidR="00D22FF3" w:rsidDel="00D22FF3">
          <w:delInstrText xml:space="preserve"> HYPERLINK "https://en.wikipedia.org/wiki/Tobler%27s_first_law_of_geography" \l ":~:text=The%20First%20Law%20of%20Geography,specifically%20for%20the%20inverse%20distance" </w:delInstrText>
        </w:r>
        <w:r w:rsidR="00D22FF3" w:rsidDel="00D22FF3">
          <w:fldChar w:fldCharType="separate"/>
        </w:r>
        <w:r w:rsidDel="00D22FF3">
          <w:rPr>
            <w:rStyle w:val="Hyperlink"/>
            <w:rFonts w:ascii="Palatino Linotype" w:hAnsi="Palatino Linotype"/>
            <w:color w:val="3182BD"/>
            <w:sz w:val="26"/>
            <w:szCs w:val="26"/>
            <w:u w:val="none"/>
          </w:rPr>
          <w:delText>Wikipedia</w:delText>
        </w:r>
        <w:r w:rsidR="00D22FF3" w:rsidDel="00D22FF3">
          <w:rPr>
            <w:rStyle w:val="Hyperlink"/>
            <w:rFonts w:ascii="Palatino Linotype" w:hAnsi="Palatino Linotype"/>
            <w:color w:val="3182BD"/>
            <w:sz w:val="26"/>
            <w:szCs w:val="26"/>
            <w:u w:val="none"/>
          </w:rPr>
          <w:fldChar w:fldCharType="end"/>
        </w:r>
        <w:r w:rsidDel="00D22FF3">
          <w:rPr>
            <w:rFonts w:ascii="Palatino Linotype" w:hAnsi="Palatino Linotype"/>
            <w:color w:val="1B1E23"/>
            <w:sz w:val="26"/>
            <w:szCs w:val="26"/>
          </w:rPr>
          <w:delText>)</w:delText>
        </w:r>
      </w:del>
    </w:p>
    <w:p w14:paraId="4FBC4AF3" w14:textId="3D0FAC82" w:rsidR="00CB6746" w:rsidDel="00D22FF3" w:rsidRDefault="00CB6746" w:rsidP="00D22FF3">
      <w:pPr>
        <w:pStyle w:val="NormalWeb"/>
        <w:spacing w:before="0" w:beforeAutospacing="0" w:after="60"/>
        <w:outlineLvl w:val="1"/>
        <w:rPr>
          <w:del w:id="619" w:author="John Hoopes" w:date="2021-02-18T12:53:00Z"/>
          <w:rFonts w:ascii="Palatino Linotype" w:hAnsi="Palatino Linotype"/>
          <w:color w:val="1B1E23"/>
          <w:sz w:val="26"/>
          <w:szCs w:val="26"/>
        </w:rPr>
        <w:pPrChange w:id="620" w:author="John Hoopes" w:date="2021-02-18T12:53:00Z">
          <w:pPr>
            <w:pStyle w:val="NormalWeb"/>
            <w:spacing w:before="0" w:beforeAutospacing="0"/>
          </w:pPr>
        </w:pPrChange>
      </w:pPr>
      <w:del w:id="621" w:author="John Hoopes" w:date="2021-02-18T12:53:00Z">
        <w:r w:rsidDel="00D22FF3">
          <w:rPr>
            <w:rFonts w:ascii="Palatino Linotype" w:hAnsi="Palatino Linotype"/>
            <w:color w:val="1B1E23"/>
            <w:sz w:val="26"/>
            <w:szCs w:val="26"/>
          </w:rPr>
          <w:delText>Because of this 'spatial autocorrelation', special statistical techniques are required to draw meaningful insights out of spatial datasets.</w:delText>
        </w:r>
      </w:del>
    </w:p>
    <w:p w14:paraId="059436C1" w14:textId="193210CD" w:rsidR="00CB6746" w:rsidDel="00D22FF3" w:rsidRDefault="00CB6746" w:rsidP="00D22FF3">
      <w:pPr>
        <w:pStyle w:val="Heading2"/>
        <w:spacing w:before="0" w:beforeAutospacing="0" w:after="60" w:afterAutospacing="0"/>
        <w:rPr>
          <w:del w:id="622" w:author="John Hoopes" w:date="2021-02-18T12:53:00Z"/>
        </w:rPr>
        <w:pPrChange w:id="623" w:author="John Hoopes" w:date="2021-02-18T12:53:00Z">
          <w:pPr>
            <w:pStyle w:val="Heading2"/>
            <w:spacing w:before="0" w:beforeAutospacing="0" w:after="60" w:afterAutospacing="0"/>
          </w:pPr>
        </w:pPrChange>
      </w:pPr>
      <w:del w:id="624" w:author="John Hoopes" w:date="2021-02-18T12:53:00Z">
        <w:r w:rsidDel="00D22FF3">
          <w:delText>Further Reading</w:delText>
        </w:r>
      </w:del>
    </w:p>
    <w:p w14:paraId="220541DD" w14:textId="09254D6B" w:rsidR="00CB6746" w:rsidDel="00D22FF3" w:rsidRDefault="00D22FF3" w:rsidP="00D22FF3">
      <w:pPr>
        <w:pStyle w:val="NormalWeb"/>
        <w:spacing w:before="0" w:beforeAutospacing="0" w:after="60"/>
        <w:outlineLvl w:val="1"/>
        <w:rPr>
          <w:del w:id="625" w:author="John Hoopes" w:date="2021-02-18T12:53:00Z"/>
          <w:rFonts w:ascii="Palatino Linotype" w:hAnsi="Palatino Linotype"/>
          <w:color w:val="1B1E23"/>
          <w:sz w:val="26"/>
          <w:szCs w:val="26"/>
        </w:rPr>
        <w:pPrChange w:id="626" w:author="John Hoopes" w:date="2021-02-18T12:53:00Z">
          <w:pPr>
            <w:pStyle w:val="NormalWeb"/>
            <w:spacing w:before="0" w:beforeAutospacing="0"/>
          </w:pPr>
        </w:pPrChange>
      </w:pPr>
      <w:del w:id="627" w:author="John Hoopes" w:date="2021-02-18T12:53:00Z">
        <w:r w:rsidDel="00D22FF3">
          <w:fldChar w:fldCharType="begin"/>
        </w:r>
        <w:r w:rsidDel="00D22FF3">
          <w:delInstrText xml:space="preserve"> HYPERLINK "https://en.wikipedia.org/wiki/Modifiable_areal_unit_problem" </w:delInstrText>
        </w:r>
        <w:r w:rsidDel="00D22FF3">
          <w:fldChar w:fldCharType="separate"/>
        </w:r>
        <w:r w:rsidR="00CB6746" w:rsidDel="00D22FF3">
          <w:rPr>
            <w:rStyle w:val="Hyperlink"/>
            <w:rFonts w:ascii="Palatino Linotype" w:hAnsi="Palatino Linotype"/>
            <w:color w:val="3182BD"/>
            <w:sz w:val="26"/>
            <w:szCs w:val="26"/>
            <w:u w:val="none"/>
          </w:rPr>
          <w:delText>Modifiable unit areal problem (MAUP)</w:delText>
        </w:r>
        <w:r w:rsidDel="00D22FF3">
          <w:rPr>
            <w:rStyle w:val="Hyperlink"/>
            <w:rFonts w:ascii="Palatino Linotype" w:hAnsi="Palatino Linotype"/>
            <w:color w:val="3182BD"/>
            <w:sz w:val="26"/>
            <w:szCs w:val="26"/>
            <w:u w:val="none"/>
          </w:rPr>
          <w:fldChar w:fldCharType="end"/>
        </w:r>
      </w:del>
    </w:p>
    <w:p w14:paraId="3EBC7428" w14:textId="65CB2F86" w:rsidR="00CB6746" w:rsidDel="00D22FF3" w:rsidRDefault="00CB6746" w:rsidP="00D22FF3">
      <w:pPr>
        <w:pStyle w:val="NormalWeb"/>
        <w:spacing w:after="60"/>
        <w:outlineLvl w:val="1"/>
        <w:rPr>
          <w:del w:id="628" w:author="John Hoopes" w:date="2021-02-18T12:53:00Z"/>
          <w:rFonts w:ascii="Palatino Linotype" w:hAnsi="Palatino Linotype"/>
          <w:color w:val="1B1E23"/>
          <w:sz w:val="26"/>
          <w:szCs w:val="26"/>
        </w:rPr>
        <w:pPrChange w:id="629" w:author="John Hoopes" w:date="2021-02-18T12:53:00Z">
          <w:pPr>
            <w:pStyle w:val="NormalWeb"/>
          </w:pPr>
        </w:pPrChange>
      </w:pPr>
      <w:del w:id="630" w:author="John Hoopes" w:date="2021-02-18T12:53:00Z">
        <w:r w:rsidRPr="00D22FF3" w:rsidDel="00D22FF3">
          <w:rPr>
            <w:rFonts w:ascii="Palatino Linotype" w:hAnsi="Palatino Linotype"/>
            <w:color w:val="1B1E23"/>
            <w:sz w:val="26"/>
            <w:szCs w:val="26"/>
          </w:rPr>
          <w:delText>MORE HERE!!</w:delText>
        </w:r>
      </w:del>
    </w:p>
    <w:p w14:paraId="3B13B3BC" w14:textId="126118CE" w:rsidR="00EB0162" w:rsidRDefault="00EB0162" w:rsidP="00D22FF3">
      <w:pPr>
        <w:pStyle w:val="ListParagraph"/>
        <w:spacing w:after="60" w:line="240" w:lineRule="auto"/>
        <w:ind w:left="0"/>
        <w:contextualSpacing w:val="0"/>
        <w:outlineLvl w:val="1"/>
        <w:pPrChange w:id="631" w:author="John Hoopes" w:date="2021-02-18T12:53:00Z">
          <w:pPr>
            <w:pStyle w:val="ListParagraph"/>
            <w:numPr>
              <w:numId w:val="2"/>
            </w:numPr>
            <w:ind w:hanging="360"/>
          </w:pPr>
        </w:pPrChange>
      </w:pPr>
    </w:p>
    <w:sectPr w:rsidR="00EB016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atie Spike" w:date="2021-01-18T11:21:00Z" w:initials="KS">
    <w:p w14:paraId="4730F437" w14:textId="3A0C5648" w:rsidR="00132024" w:rsidRDefault="00132024">
      <w:pPr>
        <w:pStyle w:val="CommentText"/>
      </w:pPr>
      <w:r>
        <w:rPr>
          <w:rStyle w:val="CommentReference"/>
        </w:rPr>
        <w:annotationRef/>
      </w:r>
      <w:r>
        <w:t xml:space="preserve">Suggestion: You could add a location here </w:t>
      </w:r>
      <w:r w:rsidR="00354D34">
        <w:t xml:space="preserve">(if known) </w:t>
      </w:r>
      <w:r>
        <w:t>to say what area the OS map shows: “…alongside a shaded relief map of XX, which was created using…”</w:t>
      </w:r>
    </w:p>
  </w:comment>
  <w:comment w:id="1" w:author="John Hoopes" w:date="2021-01-26T09:54:00Z" w:initials="JH">
    <w:p w14:paraId="418EE095" w14:textId="28912F80" w:rsidR="2C2E3D5F" w:rsidRDefault="2C2E3D5F">
      <w:pPr>
        <w:pStyle w:val="CommentText"/>
      </w:pPr>
      <w:r>
        <w:t xml:space="preserve">Good idea, though I'm not sure where this is :P </w:t>
      </w:r>
      <w:r>
        <w:rPr>
          <w:rStyle w:val="CommentReference"/>
        </w:rPr>
        <w:annotationRef/>
      </w:r>
    </w:p>
  </w:comment>
  <w:comment w:id="2" w:author="Katie Spike [2]" w:date="2021-01-27T10:18:00Z" w:initials="KS">
    <w:p w14:paraId="20C8C9A9" w14:textId="15260819" w:rsidR="000035EE" w:rsidRDefault="000035EE">
      <w:pPr>
        <w:pStyle w:val="CommentText"/>
      </w:pPr>
      <w:r>
        <w:rPr>
          <w:rStyle w:val="CommentReference"/>
        </w:rPr>
        <w:annotationRef/>
      </w:r>
      <w:r>
        <w:t>No mention of where it is on the OS website either.</w:t>
      </w:r>
      <w:r w:rsidR="002A0BDC">
        <w:t xml:space="preserve"> Maybe just leave it as it is.</w:t>
      </w:r>
    </w:p>
  </w:comment>
  <w:comment w:id="30" w:author="Katie Spike" w:date="2021-01-18T13:16:00Z" w:initials="KS">
    <w:p w14:paraId="4F4D7028" w14:textId="22B5343E" w:rsidR="00132024" w:rsidRDefault="00132024">
      <w:pPr>
        <w:pStyle w:val="CommentText"/>
      </w:pPr>
      <w:r>
        <w:rPr>
          <w:rStyle w:val="CommentReference"/>
        </w:rPr>
        <w:annotationRef/>
      </w:r>
      <w:r>
        <w:t xml:space="preserve">Changed the </w:t>
      </w:r>
      <w:proofErr w:type="spellStart"/>
      <w:r>
        <w:t>en</w:t>
      </w:r>
      <w:proofErr w:type="spellEnd"/>
      <w:r>
        <w:t xml:space="preserve"> dash to a hyphen as that’s what you’ve used elsewhere in the chapter</w:t>
      </w:r>
    </w:p>
  </w:comment>
  <w:comment w:id="31" w:author="John Hoopes" w:date="2021-01-26T09:54:00Z" w:initials="JH">
    <w:p w14:paraId="21D44535" w14:textId="0E98C8C7" w:rsidR="2C2E3D5F" w:rsidRDefault="2C2E3D5F">
      <w:pPr>
        <w:pStyle w:val="CommentText"/>
      </w:pPr>
      <w:proofErr w:type="gramStart"/>
      <w:r>
        <w:t>:thumbs</w:t>
      </w:r>
      <w:proofErr w:type="gramEnd"/>
      <w:r>
        <w:t>_up:</w:t>
      </w:r>
      <w:r>
        <w:rPr>
          <w:rStyle w:val="CommentReference"/>
        </w:rPr>
        <w:annotationRef/>
      </w:r>
    </w:p>
  </w:comment>
  <w:comment w:id="41" w:author="Katie Spike" w:date="2021-01-19T10:30:00Z" w:initials="KS">
    <w:p w14:paraId="3F7DC640" w14:textId="4D714569" w:rsidR="0084094C" w:rsidRDefault="0084094C">
      <w:pPr>
        <w:pStyle w:val="CommentText"/>
      </w:pPr>
      <w:r>
        <w:rPr>
          <w:rStyle w:val="CommentReference"/>
        </w:rPr>
        <w:annotationRef/>
      </w:r>
      <w:r>
        <w:t xml:space="preserve">I thought extracted sounded better here but keep it as fetched if that’s a term more frequently used by developers. </w:t>
      </w:r>
    </w:p>
  </w:comment>
  <w:comment w:id="42" w:author="John Hoopes" w:date="2021-01-26T09:57:00Z" w:initials="JH">
    <w:p w14:paraId="236AFBC3" w14:textId="4967D63C" w:rsidR="2C2E3D5F" w:rsidRDefault="2C2E3D5F">
      <w:pPr>
        <w:pStyle w:val="CommentText"/>
      </w:pPr>
      <w:proofErr w:type="gramStart"/>
      <w:r>
        <w:t>Yes</w:t>
      </w:r>
      <w:proofErr w:type="gramEnd"/>
      <w:r>
        <w:t xml:space="preserve"> I think fetched is more appropriate - or 'retrieved'. Mainly referring to a javascript API called `fetch` that sends and receives HTTP requests.  "Extraction" when related to features refers to a specific concept in data science - </w:t>
      </w:r>
      <w:hyperlink r:id="rId1">
        <w:r w:rsidRPr="2C2E3D5F">
          <w:rPr>
            <w:rStyle w:val="Hyperlink"/>
          </w:rPr>
          <w:t>https://en.wikipedia.org/wiki/Feature_extraction</w:t>
        </w:r>
      </w:hyperlink>
      <w:r>
        <w:t xml:space="preserve"> - and an even more specific one in image processing </w:t>
      </w:r>
      <w:hyperlink r:id="rId2">
        <w:r w:rsidRPr="2C2E3D5F">
          <w:rPr>
            <w:rStyle w:val="Hyperlink"/>
          </w:rPr>
          <w:t>http://www.landinfo.com/services_vector.htm</w:t>
        </w:r>
      </w:hyperlink>
      <w:r>
        <w:rPr>
          <w:rStyle w:val="CommentReference"/>
        </w:rPr>
        <w:annotationRef/>
      </w:r>
    </w:p>
    <w:p w14:paraId="6BEECAD3" w14:textId="1C84AFD3" w:rsidR="2C2E3D5F" w:rsidRDefault="2C2E3D5F">
      <w:pPr>
        <w:pStyle w:val="CommentText"/>
      </w:pPr>
    </w:p>
    <w:p w14:paraId="3CB290E8" w14:textId="031AF4AE" w:rsidR="2C2E3D5F" w:rsidRDefault="2C2E3D5F">
      <w:pPr>
        <w:pStyle w:val="CommentText"/>
      </w:pPr>
    </w:p>
  </w:comment>
  <w:comment w:id="43" w:author="Katie Spike [2]" w:date="2021-01-27T10:24:00Z" w:initials="KS">
    <w:p w14:paraId="352327FB" w14:textId="1C82ABAC" w:rsidR="00EF4938" w:rsidRDefault="00EF4938">
      <w:pPr>
        <w:pStyle w:val="CommentText"/>
      </w:pPr>
      <w:r>
        <w:rPr>
          <w:rStyle w:val="CommentReference"/>
        </w:rPr>
        <w:annotationRef/>
      </w:r>
      <w:r w:rsidR="00DF454C">
        <w:t xml:space="preserve">Definitely keep fetched then. Thanks for the </w:t>
      </w:r>
      <w:r w:rsidR="002A39AE">
        <w:t>explanation</w:t>
      </w:r>
      <w:r w:rsidR="00DF454C">
        <w:t xml:space="preserve"> </w:t>
      </w:r>
      <w:r w:rsidR="00DF454C">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DF454C">
        <w:t xml:space="preserve"> </w:t>
      </w:r>
    </w:p>
  </w:comment>
  <w:comment w:id="259" w:author="Katie Spike" w:date="2021-01-19T10:50:00Z" w:initials="KS">
    <w:p w14:paraId="132ECE1F" w14:textId="5502B66E" w:rsidR="00B96421" w:rsidRDefault="00B96421">
      <w:pPr>
        <w:pStyle w:val="CommentText"/>
      </w:pPr>
      <w:r>
        <w:rPr>
          <w:rStyle w:val="CommentReference"/>
        </w:rPr>
        <w:annotationRef/>
      </w:r>
      <w:r>
        <w:t>Query: Should the byte codes in the table have a 0 in front of them to match the list given in the paragraph beneath the table?</w:t>
      </w:r>
    </w:p>
  </w:comment>
  <w:comment w:id="260" w:author="John Hoopes" w:date="2021-01-26T10:42:00Z" w:initials="JH">
    <w:p w14:paraId="710463E3" w14:textId="253CC632" w:rsidR="1A71F392" w:rsidRDefault="1A71F392">
      <w:pPr>
        <w:pStyle w:val="CommentText"/>
      </w:pPr>
      <w:r>
        <w:t xml:space="preserve">Done :D </w:t>
      </w:r>
      <w:r>
        <w:rPr>
          <w:rStyle w:val="CommentReference"/>
        </w:rPr>
        <w:annotationRef/>
      </w:r>
    </w:p>
  </w:comment>
  <w:comment w:id="381" w:author="Katie Spike" w:date="2021-01-19T10:51:00Z" w:initials="KS">
    <w:p w14:paraId="641D7CDD" w14:textId="6704A44E" w:rsidR="00B96421" w:rsidRDefault="00B96421">
      <w:pPr>
        <w:pStyle w:val="CommentText"/>
      </w:pPr>
      <w:r>
        <w:rPr>
          <w:rStyle w:val="CommentReference"/>
        </w:rPr>
        <w:annotationRef/>
      </w:r>
      <w:r>
        <w:t>I understood it</w:t>
      </w:r>
      <w:r w:rsidR="00112CEF">
        <w:t xml:space="preserve"> (as a non-programmer/developer), so I think it’s good as it is.</w:t>
      </w:r>
    </w:p>
  </w:comment>
  <w:comment w:id="526" w:author="John Hoopes" w:date="2021-01-26T10:49:00Z" w:initials="JH">
    <w:p w14:paraId="2F995E39" w14:textId="50847061" w:rsidR="1A71F392" w:rsidRDefault="1A71F392">
      <w:pPr>
        <w:pStyle w:val="CommentText"/>
      </w:pPr>
      <w:r>
        <w:t xml:space="preserve">quoted because I don't want to get dinged for plagiarism! </w:t>
      </w:r>
      <w:r>
        <w:rPr>
          <w:rStyle w:val="CommentReference"/>
        </w:rPr>
        <w:annotationRef/>
      </w:r>
    </w:p>
    <w:p w14:paraId="1EF5A9D3" w14:textId="2C1E41D3" w:rsidR="1A71F392" w:rsidRDefault="1A71F392">
      <w:pPr>
        <w:pStyle w:val="CommentText"/>
      </w:pPr>
    </w:p>
    <w:p w14:paraId="59B3F2D2" w14:textId="2EB56AA5" w:rsidR="1A71F392" w:rsidRDefault="1A71F392">
      <w:pPr>
        <w:pStyle w:val="CommentText"/>
      </w:pPr>
      <w:r>
        <w:t xml:space="preserve">is this a common enough phrase to not cite? Or should I link to the qgis docs? </w:t>
      </w:r>
    </w:p>
    <w:p w14:paraId="75A6E365" w14:textId="352DAE6F" w:rsidR="1A71F392" w:rsidRDefault="1A71F392">
      <w:pPr>
        <w:pStyle w:val="CommentText"/>
      </w:pPr>
    </w:p>
    <w:p w14:paraId="15EF9574" w14:textId="3C843F4E" w:rsidR="1A71F392" w:rsidRDefault="1A71F392">
      <w:pPr>
        <w:pStyle w:val="CommentText"/>
      </w:pPr>
      <w:r>
        <w:t>https://docs.qgis.org/2.8/en/docs/gentle_gis_introduction/raster_data.html#:~:text=Raster%20data%20are%20a%20grid,area%2C%20but%20containing%20different%20information.</w:t>
      </w:r>
    </w:p>
  </w:comment>
  <w:comment w:id="527" w:author="Katie Spike [2]" w:date="2021-01-27T10:14:00Z" w:initials="KS">
    <w:p w14:paraId="166BA40C" w14:textId="3662CF45" w:rsidR="00394A1B" w:rsidRDefault="00394A1B">
      <w:pPr>
        <w:pStyle w:val="CommentText"/>
      </w:pPr>
      <w:r>
        <w:rPr>
          <w:rStyle w:val="CommentReference"/>
        </w:rPr>
        <w:annotationRef/>
      </w:r>
      <w:r>
        <w:t xml:space="preserve">Probably safest to </w:t>
      </w:r>
      <w:r w:rsidR="00975F2F">
        <w:t xml:space="preserve">pop </w:t>
      </w:r>
      <w:r w:rsidR="009E7BE3">
        <w:t xml:space="preserve">the link to the QGIS doc in there as it’s a quote. </w:t>
      </w:r>
    </w:p>
  </w:comment>
  <w:comment w:id="528" w:author="John Hoopes" w:date="2021-01-27T10:45:00Z" w:initials="JH">
    <w:p w14:paraId="60292E92" w14:textId="503657A4" w:rsidR="19E58C6C" w:rsidRDefault="19E58C6C">
      <w:pPr>
        <w:pStyle w:val="CommentText"/>
      </w:pPr>
      <w:proofErr w:type="gramStart"/>
      <w:r>
        <w:t>:thumbsup</w:t>
      </w:r>
      <w:proofErr w:type="gramEnd"/>
      <w:r>
        <w:t>:</w:t>
      </w:r>
      <w:r>
        <w:rPr>
          <w:rStyle w:val="CommentReference"/>
        </w:rPr>
        <w:annotationRef/>
      </w:r>
    </w:p>
  </w:comment>
  <w:comment w:id="568" w:author="Katie Spike" w:date="2021-01-19T11:22:00Z" w:initials="KS">
    <w:p w14:paraId="1C73DD96" w14:textId="58C19D64" w:rsidR="00EB0162" w:rsidRDefault="00EB0162">
      <w:pPr>
        <w:pStyle w:val="CommentText"/>
      </w:pPr>
      <w:r>
        <w:rPr>
          <w:rStyle w:val="CommentReference"/>
        </w:rPr>
        <w:annotationRef/>
      </w:r>
      <w:r>
        <w:t>You should add a hyperlink in here.</w:t>
      </w:r>
    </w:p>
  </w:comment>
  <w:comment w:id="569" w:author="John Hoopes" w:date="2021-01-27T10:47:00Z" w:initials="JH">
    <w:p w14:paraId="2E93F73B" w14:textId="5081489E" w:rsidR="19E58C6C" w:rsidRDefault="19E58C6C">
      <w:pPr>
        <w:pStyle w:val="CommentText"/>
      </w:pPr>
      <w:r>
        <w:t>great yes</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730F437" w15:done="1"/>
  <w15:commentEx w15:paraId="418EE095" w15:paraIdParent="4730F437" w15:done="1"/>
  <w15:commentEx w15:paraId="20C8C9A9" w15:paraIdParent="4730F437" w15:done="1"/>
  <w15:commentEx w15:paraId="4F4D7028" w15:done="1"/>
  <w15:commentEx w15:paraId="21D44535" w15:paraIdParent="4F4D7028" w15:done="1"/>
  <w15:commentEx w15:paraId="3F7DC640" w15:done="1"/>
  <w15:commentEx w15:paraId="3CB290E8" w15:paraIdParent="3F7DC640" w15:done="1"/>
  <w15:commentEx w15:paraId="352327FB" w15:paraIdParent="3F7DC640" w15:done="1"/>
  <w15:commentEx w15:paraId="132ECE1F" w15:done="1"/>
  <w15:commentEx w15:paraId="710463E3" w15:paraIdParent="132ECE1F" w15:done="1"/>
  <w15:commentEx w15:paraId="641D7CDD" w15:done="0"/>
  <w15:commentEx w15:paraId="15EF9574" w15:done="0"/>
  <w15:commentEx w15:paraId="166BA40C" w15:paraIdParent="15EF9574" w15:done="0"/>
  <w15:commentEx w15:paraId="60292E92" w15:paraIdParent="15EF9574" w15:done="0"/>
  <w15:commentEx w15:paraId="1C73DD96" w15:done="0"/>
  <w15:commentEx w15:paraId="2E93F73B" w15:paraIdParent="1C73DD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FEDA0" w16cex:dateUtc="2021-01-18T11:21:00Z"/>
  <w16cex:commentExtensible w16cex:durableId="56D9316C" w16cex:dateUtc="2021-01-26T09:54:00Z"/>
  <w16cex:commentExtensible w16cex:durableId="23BBBC84" w16cex:dateUtc="2021-01-27T10:18:00Z"/>
  <w16cex:commentExtensible w16cex:durableId="23B008C5" w16cex:dateUtc="2021-01-18T13:16:00Z"/>
  <w16cex:commentExtensible w16cex:durableId="4CC8D7FA" w16cex:dateUtc="2021-01-26T09:54:00Z"/>
  <w16cex:commentExtensible w16cex:durableId="23B13341" w16cex:dateUtc="2021-01-19T10:30:00Z"/>
  <w16cex:commentExtensible w16cex:durableId="215866AB" w16cex:dateUtc="2021-01-26T09:57:00Z"/>
  <w16cex:commentExtensible w16cex:durableId="23BBBDF5" w16cex:dateUtc="2021-01-27T10:24:00Z"/>
  <w16cex:commentExtensible w16cex:durableId="23B137DF" w16cex:dateUtc="2021-01-19T10:50:00Z"/>
  <w16cex:commentExtensible w16cex:durableId="4D223F27" w16cex:dateUtc="2021-01-26T10:42:00Z"/>
  <w16cex:commentExtensible w16cex:durableId="23B13838" w16cex:dateUtc="2021-01-19T10:51:00Z"/>
  <w16cex:commentExtensible w16cex:durableId="5852B9A3" w16cex:dateUtc="2021-01-26T10:49:00Z"/>
  <w16cex:commentExtensible w16cex:durableId="23BBBB88" w16cex:dateUtc="2021-01-27T10:14:00Z"/>
  <w16cex:commentExtensible w16cex:durableId="62255A22" w16cex:dateUtc="2021-01-27T10:45:00Z"/>
  <w16cex:commentExtensible w16cex:durableId="23B13F8E" w16cex:dateUtc="2021-01-19T11:22:00Z"/>
  <w16cex:commentExtensible w16cex:durableId="3159C621" w16cex:dateUtc="2021-01-27T1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30F437" w16cid:durableId="23AFEDA0"/>
  <w16cid:commentId w16cid:paraId="418EE095" w16cid:durableId="56D9316C"/>
  <w16cid:commentId w16cid:paraId="20C8C9A9" w16cid:durableId="23BBBC84"/>
  <w16cid:commentId w16cid:paraId="4F4D7028" w16cid:durableId="23B008C5"/>
  <w16cid:commentId w16cid:paraId="21D44535" w16cid:durableId="4CC8D7FA"/>
  <w16cid:commentId w16cid:paraId="3F7DC640" w16cid:durableId="23B13341"/>
  <w16cid:commentId w16cid:paraId="3CB290E8" w16cid:durableId="215866AB"/>
  <w16cid:commentId w16cid:paraId="352327FB" w16cid:durableId="23BBBDF5"/>
  <w16cid:commentId w16cid:paraId="132ECE1F" w16cid:durableId="23B137DF"/>
  <w16cid:commentId w16cid:paraId="710463E3" w16cid:durableId="4D223F27"/>
  <w16cid:commentId w16cid:paraId="641D7CDD" w16cid:durableId="23B13838"/>
  <w16cid:commentId w16cid:paraId="15EF9574" w16cid:durableId="5852B9A3"/>
  <w16cid:commentId w16cid:paraId="166BA40C" w16cid:durableId="23BBBB88"/>
  <w16cid:commentId w16cid:paraId="60292E92" w16cid:durableId="62255A22"/>
  <w16cid:commentId w16cid:paraId="1C73DD96" w16cid:durableId="23B13F8E"/>
  <w16cid:commentId w16cid:paraId="2E93F73B" w16cid:durableId="3159C6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var(--sans-serif)">
    <w:altName w:val="Cambria"/>
    <w:panose1 w:val="020B0604020202020204"/>
    <w:charset w:val="00"/>
    <w:family w:val="roman"/>
    <w:notTrueType/>
    <w:pitch w:val="default"/>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83E83"/>
    <w:multiLevelType w:val="hybridMultilevel"/>
    <w:tmpl w:val="EECA5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982771"/>
    <w:multiLevelType w:val="multilevel"/>
    <w:tmpl w:val="9150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tie Spike">
    <w15:presenceInfo w15:providerId="AD" w15:userId="S::katie.spike@os.uk::ba4f70e4-8d23-4864-a344-84d0660168c1"/>
  </w15:person>
  <w15:person w15:author="John Hoopes">
    <w15:presenceInfo w15:providerId="AD" w15:userId="S::john.hoopes@os.uk::915e49df-778a-4492-b14c-6fac5f8c25a9"/>
  </w15:person>
  <w15:person w15:author="Katie Spike [2]">
    <w15:presenceInfo w15:providerId="AD" w15:userId="S::Katie.Spike@os.uk::ba4f70e4-8d23-4864-a344-84d0660168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746"/>
    <w:rsid w:val="000035EE"/>
    <w:rsid w:val="000458EE"/>
    <w:rsid w:val="000B0908"/>
    <w:rsid w:val="00112CEF"/>
    <w:rsid w:val="00132024"/>
    <w:rsid w:val="00177C7B"/>
    <w:rsid w:val="002A0BDC"/>
    <w:rsid w:val="002A39AE"/>
    <w:rsid w:val="00354D34"/>
    <w:rsid w:val="00394A1B"/>
    <w:rsid w:val="003A3BBC"/>
    <w:rsid w:val="003B1E35"/>
    <w:rsid w:val="003F4B51"/>
    <w:rsid w:val="004F0AD2"/>
    <w:rsid w:val="00634F72"/>
    <w:rsid w:val="0073620C"/>
    <w:rsid w:val="00741844"/>
    <w:rsid w:val="007A2A58"/>
    <w:rsid w:val="00801F8F"/>
    <w:rsid w:val="0084094C"/>
    <w:rsid w:val="00853E5C"/>
    <w:rsid w:val="00912E81"/>
    <w:rsid w:val="00975F2F"/>
    <w:rsid w:val="009B698F"/>
    <w:rsid w:val="009E7BE3"/>
    <w:rsid w:val="009F4111"/>
    <w:rsid w:val="00A305A2"/>
    <w:rsid w:val="00A67316"/>
    <w:rsid w:val="00AC0A40"/>
    <w:rsid w:val="00B3679D"/>
    <w:rsid w:val="00B6315A"/>
    <w:rsid w:val="00B72F23"/>
    <w:rsid w:val="00B96421"/>
    <w:rsid w:val="00C63366"/>
    <w:rsid w:val="00CB6746"/>
    <w:rsid w:val="00D22FF3"/>
    <w:rsid w:val="00D5467D"/>
    <w:rsid w:val="00D96753"/>
    <w:rsid w:val="00DF454C"/>
    <w:rsid w:val="00E42058"/>
    <w:rsid w:val="00EB0162"/>
    <w:rsid w:val="00EF4938"/>
    <w:rsid w:val="00FD2CE6"/>
    <w:rsid w:val="0354A2A5"/>
    <w:rsid w:val="0A0F3A9D"/>
    <w:rsid w:val="129D11C8"/>
    <w:rsid w:val="19E58C6C"/>
    <w:rsid w:val="1A71F392"/>
    <w:rsid w:val="2C2E3D5F"/>
    <w:rsid w:val="33834E0E"/>
    <w:rsid w:val="4B4D727E"/>
    <w:rsid w:val="554834C3"/>
    <w:rsid w:val="57AE48D5"/>
    <w:rsid w:val="614DD76B"/>
    <w:rsid w:val="6A058A45"/>
    <w:rsid w:val="706806F1"/>
    <w:rsid w:val="7501B709"/>
    <w:rsid w:val="763893EB"/>
    <w:rsid w:val="78B76E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071FF"/>
  <w15:chartTrackingRefBased/>
  <w15:docId w15:val="{7425F00F-36D8-422F-AF89-3FF8F8E0D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67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B674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CB67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B67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74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B6746"/>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B674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B6746"/>
    <w:rPr>
      <w:color w:val="0000FF"/>
      <w:u w:val="single"/>
    </w:rPr>
  </w:style>
  <w:style w:type="character" w:styleId="Emphasis">
    <w:name w:val="Emphasis"/>
    <w:basedOn w:val="DefaultParagraphFont"/>
    <w:uiPriority w:val="20"/>
    <w:qFormat/>
    <w:rsid w:val="00CB6746"/>
    <w:rPr>
      <w:i/>
      <w:iCs/>
    </w:rPr>
  </w:style>
  <w:style w:type="character" w:styleId="Strong">
    <w:name w:val="Strong"/>
    <w:basedOn w:val="DefaultParagraphFont"/>
    <w:uiPriority w:val="22"/>
    <w:qFormat/>
    <w:rsid w:val="00CB6746"/>
    <w:rPr>
      <w:b/>
      <w:bCs/>
    </w:rPr>
  </w:style>
  <w:style w:type="character" w:customStyle="1" w:styleId="observablehq--collapsed">
    <w:name w:val="observablehq--collapsed"/>
    <w:basedOn w:val="DefaultParagraphFont"/>
    <w:rsid w:val="00CB6746"/>
  </w:style>
  <w:style w:type="character" w:customStyle="1" w:styleId="observablehq--cellname">
    <w:name w:val="observablehq--cellname"/>
    <w:basedOn w:val="DefaultParagraphFont"/>
    <w:rsid w:val="00CB6746"/>
  </w:style>
  <w:style w:type="character" w:customStyle="1" w:styleId="observablehq--key">
    <w:name w:val="observablehq--key"/>
    <w:basedOn w:val="DefaultParagraphFont"/>
    <w:rsid w:val="00CB6746"/>
  </w:style>
  <w:style w:type="character" w:customStyle="1" w:styleId="observablehq--string">
    <w:name w:val="observablehq--string"/>
    <w:basedOn w:val="DefaultParagraphFont"/>
    <w:rsid w:val="00CB6746"/>
  </w:style>
  <w:style w:type="character" w:customStyle="1" w:styleId="observablehq--shallow">
    <w:name w:val="observablehq--shallow"/>
    <w:basedOn w:val="DefaultParagraphFont"/>
    <w:rsid w:val="00CB6746"/>
  </w:style>
  <w:style w:type="character" w:styleId="HTMLCode">
    <w:name w:val="HTML Code"/>
    <w:basedOn w:val="DefaultParagraphFont"/>
    <w:uiPriority w:val="99"/>
    <w:semiHidden/>
    <w:unhideWhenUsed/>
    <w:rsid w:val="00CB674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B674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B6746"/>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CB6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B6746"/>
    <w:rPr>
      <w:rFonts w:ascii="Courier New" w:eastAsia="Times New Roman" w:hAnsi="Courier New" w:cs="Courier New"/>
      <w:sz w:val="20"/>
      <w:szCs w:val="20"/>
      <w:lang w:eastAsia="en-GB"/>
    </w:rPr>
  </w:style>
  <w:style w:type="character" w:customStyle="1" w:styleId="hljs-number">
    <w:name w:val="hljs-number"/>
    <w:basedOn w:val="DefaultParagraphFont"/>
    <w:rsid w:val="00CB6746"/>
  </w:style>
  <w:style w:type="character" w:customStyle="1" w:styleId="hljs-comment">
    <w:name w:val="hljs-comment"/>
    <w:basedOn w:val="DefaultParagraphFont"/>
    <w:rsid w:val="00CB6746"/>
  </w:style>
  <w:style w:type="paragraph" w:styleId="BalloonText">
    <w:name w:val="Balloon Text"/>
    <w:basedOn w:val="Normal"/>
    <w:link w:val="BalloonTextChar"/>
    <w:uiPriority w:val="99"/>
    <w:semiHidden/>
    <w:unhideWhenUsed/>
    <w:rsid w:val="00B631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15A"/>
    <w:rPr>
      <w:rFonts w:ascii="Segoe UI" w:hAnsi="Segoe UI" w:cs="Segoe UI"/>
      <w:sz w:val="18"/>
      <w:szCs w:val="18"/>
    </w:rPr>
  </w:style>
  <w:style w:type="character" w:styleId="CommentReference">
    <w:name w:val="annotation reference"/>
    <w:basedOn w:val="DefaultParagraphFont"/>
    <w:uiPriority w:val="99"/>
    <w:semiHidden/>
    <w:unhideWhenUsed/>
    <w:rsid w:val="00B6315A"/>
    <w:rPr>
      <w:sz w:val="16"/>
      <w:szCs w:val="16"/>
    </w:rPr>
  </w:style>
  <w:style w:type="paragraph" w:styleId="CommentText">
    <w:name w:val="annotation text"/>
    <w:basedOn w:val="Normal"/>
    <w:link w:val="CommentTextChar"/>
    <w:uiPriority w:val="99"/>
    <w:semiHidden/>
    <w:unhideWhenUsed/>
    <w:rsid w:val="00B6315A"/>
    <w:pPr>
      <w:spacing w:line="240" w:lineRule="auto"/>
    </w:pPr>
    <w:rPr>
      <w:sz w:val="20"/>
      <w:szCs w:val="20"/>
    </w:rPr>
  </w:style>
  <w:style w:type="character" w:customStyle="1" w:styleId="CommentTextChar">
    <w:name w:val="Comment Text Char"/>
    <w:basedOn w:val="DefaultParagraphFont"/>
    <w:link w:val="CommentText"/>
    <w:uiPriority w:val="99"/>
    <w:semiHidden/>
    <w:rsid w:val="00B6315A"/>
    <w:rPr>
      <w:sz w:val="20"/>
      <w:szCs w:val="20"/>
    </w:rPr>
  </w:style>
  <w:style w:type="paragraph" w:styleId="CommentSubject">
    <w:name w:val="annotation subject"/>
    <w:basedOn w:val="CommentText"/>
    <w:next w:val="CommentText"/>
    <w:link w:val="CommentSubjectChar"/>
    <w:uiPriority w:val="99"/>
    <w:semiHidden/>
    <w:unhideWhenUsed/>
    <w:rsid w:val="00B6315A"/>
    <w:rPr>
      <w:b/>
      <w:bCs/>
    </w:rPr>
  </w:style>
  <w:style w:type="character" w:customStyle="1" w:styleId="CommentSubjectChar">
    <w:name w:val="Comment Subject Char"/>
    <w:basedOn w:val="CommentTextChar"/>
    <w:link w:val="CommentSubject"/>
    <w:uiPriority w:val="99"/>
    <w:semiHidden/>
    <w:rsid w:val="00B6315A"/>
    <w:rPr>
      <w:b/>
      <w:bCs/>
      <w:sz w:val="20"/>
      <w:szCs w:val="20"/>
    </w:rPr>
  </w:style>
  <w:style w:type="character" w:styleId="FollowedHyperlink">
    <w:name w:val="FollowedHyperlink"/>
    <w:basedOn w:val="DefaultParagraphFont"/>
    <w:uiPriority w:val="99"/>
    <w:semiHidden/>
    <w:unhideWhenUsed/>
    <w:rsid w:val="00B96421"/>
    <w:rPr>
      <w:color w:val="954F72" w:themeColor="followedHyperlink"/>
      <w:u w:val="single"/>
    </w:rPr>
  </w:style>
  <w:style w:type="paragraph" w:styleId="Title">
    <w:name w:val="Title"/>
    <w:basedOn w:val="Normal"/>
    <w:next w:val="Normal"/>
    <w:link w:val="TitleChar"/>
    <w:uiPriority w:val="10"/>
    <w:qFormat/>
    <w:rsid w:val="007A2A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A5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A2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919213">
      <w:bodyDiv w:val="1"/>
      <w:marLeft w:val="0"/>
      <w:marRight w:val="0"/>
      <w:marTop w:val="0"/>
      <w:marBottom w:val="0"/>
      <w:divBdr>
        <w:top w:val="none" w:sz="0" w:space="0" w:color="auto"/>
        <w:left w:val="none" w:sz="0" w:space="0" w:color="auto"/>
        <w:bottom w:val="none" w:sz="0" w:space="0" w:color="auto"/>
        <w:right w:val="none" w:sz="0" w:space="0" w:color="auto"/>
      </w:divBdr>
      <w:divsChild>
        <w:div w:id="1105926658">
          <w:marLeft w:val="0"/>
          <w:marRight w:val="0"/>
          <w:marTop w:val="255"/>
          <w:marBottom w:val="255"/>
          <w:divBdr>
            <w:top w:val="none" w:sz="0" w:space="0" w:color="auto"/>
            <w:left w:val="none" w:sz="0" w:space="0" w:color="auto"/>
            <w:bottom w:val="none" w:sz="0" w:space="0" w:color="auto"/>
            <w:right w:val="none" w:sz="0" w:space="0" w:color="auto"/>
          </w:divBdr>
          <w:divsChild>
            <w:div w:id="1723600105">
              <w:marLeft w:val="0"/>
              <w:marRight w:val="0"/>
              <w:marTop w:val="0"/>
              <w:marBottom w:val="0"/>
              <w:divBdr>
                <w:top w:val="none" w:sz="0" w:space="0" w:color="auto"/>
                <w:left w:val="none" w:sz="0" w:space="0" w:color="auto"/>
                <w:bottom w:val="none" w:sz="0" w:space="0" w:color="auto"/>
                <w:right w:val="none" w:sz="0" w:space="0" w:color="auto"/>
              </w:divBdr>
            </w:div>
          </w:divsChild>
        </w:div>
        <w:div w:id="1647473646">
          <w:marLeft w:val="0"/>
          <w:marRight w:val="0"/>
          <w:marTop w:val="255"/>
          <w:marBottom w:val="255"/>
          <w:divBdr>
            <w:top w:val="none" w:sz="0" w:space="0" w:color="auto"/>
            <w:left w:val="none" w:sz="0" w:space="0" w:color="auto"/>
            <w:bottom w:val="none" w:sz="0" w:space="0" w:color="auto"/>
            <w:right w:val="none" w:sz="0" w:space="0" w:color="auto"/>
          </w:divBdr>
          <w:divsChild>
            <w:div w:id="1132138082">
              <w:marLeft w:val="0"/>
              <w:marRight w:val="0"/>
              <w:marTop w:val="0"/>
              <w:marBottom w:val="0"/>
              <w:divBdr>
                <w:top w:val="none" w:sz="0" w:space="0" w:color="auto"/>
                <w:left w:val="none" w:sz="0" w:space="0" w:color="auto"/>
                <w:bottom w:val="none" w:sz="0" w:space="0" w:color="auto"/>
                <w:right w:val="none" w:sz="0" w:space="0" w:color="auto"/>
              </w:divBdr>
            </w:div>
          </w:divsChild>
        </w:div>
        <w:div w:id="1173570281">
          <w:marLeft w:val="0"/>
          <w:marRight w:val="0"/>
          <w:marTop w:val="255"/>
          <w:marBottom w:val="255"/>
          <w:divBdr>
            <w:top w:val="none" w:sz="0" w:space="0" w:color="auto"/>
            <w:left w:val="none" w:sz="0" w:space="0" w:color="auto"/>
            <w:bottom w:val="none" w:sz="0" w:space="0" w:color="auto"/>
            <w:right w:val="none" w:sz="0" w:space="0" w:color="auto"/>
          </w:divBdr>
          <w:divsChild>
            <w:div w:id="327754015">
              <w:marLeft w:val="0"/>
              <w:marRight w:val="0"/>
              <w:marTop w:val="0"/>
              <w:marBottom w:val="0"/>
              <w:divBdr>
                <w:top w:val="none" w:sz="0" w:space="0" w:color="auto"/>
                <w:left w:val="none" w:sz="0" w:space="0" w:color="auto"/>
                <w:bottom w:val="none" w:sz="0" w:space="0" w:color="auto"/>
                <w:right w:val="none" w:sz="0" w:space="0" w:color="auto"/>
              </w:divBdr>
            </w:div>
          </w:divsChild>
        </w:div>
        <w:div w:id="24522486">
          <w:marLeft w:val="0"/>
          <w:marRight w:val="0"/>
          <w:marTop w:val="255"/>
          <w:marBottom w:val="255"/>
          <w:divBdr>
            <w:top w:val="none" w:sz="0" w:space="0" w:color="auto"/>
            <w:left w:val="none" w:sz="0" w:space="0" w:color="auto"/>
            <w:bottom w:val="none" w:sz="0" w:space="0" w:color="auto"/>
            <w:right w:val="none" w:sz="0" w:space="0" w:color="auto"/>
          </w:divBdr>
          <w:divsChild>
            <w:div w:id="1856849057">
              <w:marLeft w:val="0"/>
              <w:marRight w:val="0"/>
              <w:marTop w:val="0"/>
              <w:marBottom w:val="0"/>
              <w:divBdr>
                <w:top w:val="none" w:sz="0" w:space="0" w:color="auto"/>
                <w:left w:val="none" w:sz="0" w:space="0" w:color="auto"/>
                <w:bottom w:val="none" w:sz="0" w:space="0" w:color="auto"/>
                <w:right w:val="none" w:sz="0" w:space="0" w:color="auto"/>
              </w:divBdr>
            </w:div>
          </w:divsChild>
        </w:div>
        <w:div w:id="438571547">
          <w:marLeft w:val="0"/>
          <w:marRight w:val="0"/>
          <w:marTop w:val="255"/>
          <w:marBottom w:val="255"/>
          <w:divBdr>
            <w:top w:val="none" w:sz="0" w:space="0" w:color="auto"/>
            <w:left w:val="none" w:sz="0" w:space="0" w:color="auto"/>
            <w:bottom w:val="none" w:sz="0" w:space="0" w:color="auto"/>
            <w:right w:val="none" w:sz="0" w:space="0" w:color="auto"/>
          </w:divBdr>
          <w:divsChild>
            <w:div w:id="664666943">
              <w:marLeft w:val="0"/>
              <w:marRight w:val="0"/>
              <w:marTop w:val="0"/>
              <w:marBottom w:val="0"/>
              <w:divBdr>
                <w:top w:val="none" w:sz="0" w:space="0" w:color="auto"/>
                <w:left w:val="none" w:sz="0" w:space="0" w:color="auto"/>
                <w:bottom w:val="none" w:sz="0" w:space="0" w:color="auto"/>
                <w:right w:val="none" w:sz="0" w:space="0" w:color="auto"/>
              </w:divBdr>
              <w:divsChild>
                <w:div w:id="704409162">
                  <w:blockQuote w:val="1"/>
                  <w:marLeft w:val="360"/>
                  <w:marRight w:val="360"/>
                  <w:marTop w:val="240"/>
                  <w:marBottom w:val="240"/>
                  <w:divBdr>
                    <w:top w:val="none" w:sz="0" w:space="0" w:color="auto"/>
                    <w:left w:val="none" w:sz="0" w:space="0" w:color="auto"/>
                    <w:bottom w:val="none" w:sz="0" w:space="0" w:color="auto"/>
                    <w:right w:val="none" w:sz="0" w:space="0" w:color="auto"/>
                  </w:divBdr>
                </w:div>
              </w:divsChild>
            </w:div>
          </w:divsChild>
        </w:div>
      </w:divsChild>
    </w:div>
    <w:div w:id="949051307">
      <w:bodyDiv w:val="1"/>
      <w:marLeft w:val="0"/>
      <w:marRight w:val="0"/>
      <w:marTop w:val="0"/>
      <w:marBottom w:val="0"/>
      <w:divBdr>
        <w:top w:val="none" w:sz="0" w:space="0" w:color="auto"/>
        <w:left w:val="none" w:sz="0" w:space="0" w:color="auto"/>
        <w:bottom w:val="none" w:sz="0" w:space="0" w:color="auto"/>
        <w:right w:val="none" w:sz="0" w:space="0" w:color="auto"/>
      </w:divBdr>
      <w:divsChild>
        <w:div w:id="2140219963">
          <w:marLeft w:val="0"/>
          <w:marRight w:val="0"/>
          <w:marTop w:val="255"/>
          <w:marBottom w:val="255"/>
          <w:divBdr>
            <w:top w:val="none" w:sz="0" w:space="0" w:color="auto"/>
            <w:left w:val="none" w:sz="0" w:space="0" w:color="auto"/>
            <w:bottom w:val="none" w:sz="0" w:space="0" w:color="auto"/>
            <w:right w:val="none" w:sz="0" w:space="0" w:color="auto"/>
          </w:divBdr>
          <w:divsChild>
            <w:div w:id="886722902">
              <w:marLeft w:val="0"/>
              <w:marRight w:val="0"/>
              <w:marTop w:val="0"/>
              <w:marBottom w:val="0"/>
              <w:divBdr>
                <w:top w:val="none" w:sz="0" w:space="0" w:color="auto"/>
                <w:left w:val="none" w:sz="0" w:space="0" w:color="auto"/>
                <w:bottom w:val="none" w:sz="0" w:space="0" w:color="auto"/>
                <w:right w:val="none" w:sz="0" w:space="0" w:color="auto"/>
              </w:divBdr>
            </w:div>
          </w:divsChild>
        </w:div>
        <w:div w:id="1753548842">
          <w:marLeft w:val="0"/>
          <w:marRight w:val="0"/>
          <w:marTop w:val="255"/>
          <w:marBottom w:val="255"/>
          <w:divBdr>
            <w:top w:val="none" w:sz="0" w:space="0" w:color="auto"/>
            <w:left w:val="none" w:sz="0" w:space="0" w:color="auto"/>
            <w:bottom w:val="none" w:sz="0" w:space="0" w:color="auto"/>
            <w:right w:val="none" w:sz="0" w:space="0" w:color="auto"/>
          </w:divBdr>
          <w:divsChild>
            <w:div w:id="1022052213">
              <w:marLeft w:val="0"/>
              <w:marRight w:val="0"/>
              <w:marTop w:val="0"/>
              <w:marBottom w:val="0"/>
              <w:divBdr>
                <w:top w:val="none" w:sz="0" w:space="0" w:color="auto"/>
                <w:left w:val="none" w:sz="0" w:space="0" w:color="auto"/>
                <w:bottom w:val="none" w:sz="0" w:space="0" w:color="auto"/>
                <w:right w:val="none" w:sz="0" w:space="0" w:color="auto"/>
              </w:divBdr>
            </w:div>
          </w:divsChild>
        </w:div>
        <w:div w:id="1804495495">
          <w:marLeft w:val="0"/>
          <w:marRight w:val="0"/>
          <w:marTop w:val="255"/>
          <w:marBottom w:val="255"/>
          <w:divBdr>
            <w:top w:val="none" w:sz="0" w:space="0" w:color="auto"/>
            <w:left w:val="none" w:sz="0" w:space="0" w:color="auto"/>
            <w:bottom w:val="none" w:sz="0" w:space="0" w:color="auto"/>
            <w:right w:val="none" w:sz="0" w:space="0" w:color="auto"/>
          </w:divBdr>
          <w:divsChild>
            <w:div w:id="1352532858">
              <w:marLeft w:val="0"/>
              <w:marRight w:val="0"/>
              <w:marTop w:val="0"/>
              <w:marBottom w:val="0"/>
              <w:divBdr>
                <w:top w:val="none" w:sz="0" w:space="0" w:color="auto"/>
                <w:left w:val="none" w:sz="0" w:space="0" w:color="auto"/>
                <w:bottom w:val="none" w:sz="0" w:space="0" w:color="auto"/>
                <w:right w:val="none" w:sz="0" w:space="0" w:color="auto"/>
              </w:divBdr>
            </w:div>
          </w:divsChild>
        </w:div>
        <w:div w:id="1621717077">
          <w:marLeft w:val="0"/>
          <w:marRight w:val="0"/>
          <w:marTop w:val="255"/>
          <w:marBottom w:val="255"/>
          <w:divBdr>
            <w:top w:val="none" w:sz="0" w:space="0" w:color="auto"/>
            <w:left w:val="none" w:sz="0" w:space="0" w:color="auto"/>
            <w:bottom w:val="none" w:sz="0" w:space="0" w:color="auto"/>
            <w:right w:val="none" w:sz="0" w:space="0" w:color="auto"/>
          </w:divBdr>
        </w:div>
        <w:div w:id="1604681165">
          <w:marLeft w:val="0"/>
          <w:marRight w:val="0"/>
          <w:marTop w:val="255"/>
          <w:marBottom w:val="255"/>
          <w:divBdr>
            <w:top w:val="none" w:sz="0" w:space="0" w:color="auto"/>
            <w:left w:val="none" w:sz="0" w:space="0" w:color="auto"/>
            <w:bottom w:val="none" w:sz="0" w:space="0" w:color="auto"/>
            <w:right w:val="none" w:sz="0" w:space="0" w:color="auto"/>
          </w:divBdr>
          <w:divsChild>
            <w:div w:id="442267896">
              <w:marLeft w:val="0"/>
              <w:marRight w:val="0"/>
              <w:marTop w:val="0"/>
              <w:marBottom w:val="0"/>
              <w:divBdr>
                <w:top w:val="none" w:sz="0" w:space="0" w:color="auto"/>
                <w:left w:val="none" w:sz="0" w:space="0" w:color="auto"/>
                <w:bottom w:val="none" w:sz="0" w:space="0" w:color="auto"/>
                <w:right w:val="none" w:sz="0" w:space="0" w:color="auto"/>
              </w:divBdr>
            </w:div>
          </w:divsChild>
        </w:div>
        <w:div w:id="592932475">
          <w:marLeft w:val="0"/>
          <w:marRight w:val="0"/>
          <w:marTop w:val="255"/>
          <w:marBottom w:val="255"/>
          <w:divBdr>
            <w:top w:val="none" w:sz="0" w:space="0" w:color="auto"/>
            <w:left w:val="none" w:sz="0" w:space="0" w:color="auto"/>
            <w:bottom w:val="none" w:sz="0" w:space="0" w:color="auto"/>
            <w:right w:val="none" w:sz="0" w:space="0" w:color="auto"/>
          </w:divBdr>
          <w:divsChild>
            <w:div w:id="367071074">
              <w:marLeft w:val="0"/>
              <w:marRight w:val="0"/>
              <w:marTop w:val="0"/>
              <w:marBottom w:val="0"/>
              <w:divBdr>
                <w:top w:val="none" w:sz="0" w:space="0" w:color="auto"/>
                <w:left w:val="none" w:sz="0" w:space="0" w:color="auto"/>
                <w:bottom w:val="none" w:sz="0" w:space="0" w:color="auto"/>
                <w:right w:val="none" w:sz="0" w:space="0" w:color="auto"/>
              </w:divBdr>
              <w:divsChild>
                <w:div w:id="287786540">
                  <w:marLeft w:val="0"/>
                  <w:marRight w:val="0"/>
                  <w:marTop w:val="0"/>
                  <w:marBottom w:val="0"/>
                  <w:divBdr>
                    <w:top w:val="none" w:sz="0" w:space="0" w:color="auto"/>
                    <w:left w:val="none" w:sz="0" w:space="0" w:color="auto"/>
                    <w:bottom w:val="none" w:sz="0" w:space="0" w:color="auto"/>
                    <w:right w:val="none" w:sz="0" w:space="0" w:color="auto"/>
                  </w:divBdr>
                  <w:divsChild>
                    <w:div w:id="194132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7245">
          <w:marLeft w:val="0"/>
          <w:marRight w:val="0"/>
          <w:marTop w:val="255"/>
          <w:marBottom w:val="255"/>
          <w:divBdr>
            <w:top w:val="none" w:sz="0" w:space="0" w:color="auto"/>
            <w:left w:val="none" w:sz="0" w:space="0" w:color="auto"/>
            <w:bottom w:val="none" w:sz="0" w:space="0" w:color="auto"/>
            <w:right w:val="none" w:sz="0" w:space="0" w:color="auto"/>
          </w:divBdr>
        </w:div>
      </w:divsChild>
    </w:div>
    <w:div w:id="1531138490">
      <w:bodyDiv w:val="1"/>
      <w:marLeft w:val="0"/>
      <w:marRight w:val="0"/>
      <w:marTop w:val="0"/>
      <w:marBottom w:val="0"/>
      <w:divBdr>
        <w:top w:val="none" w:sz="0" w:space="0" w:color="auto"/>
        <w:left w:val="none" w:sz="0" w:space="0" w:color="auto"/>
        <w:bottom w:val="none" w:sz="0" w:space="0" w:color="auto"/>
        <w:right w:val="none" w:sz="0" w:space="0" w:color="auto"/>
      </w:divBdr>
      <w:divsChild>
        <w:div w:id="1571303971">
          <w:marLeft w:val="0"/>
          <w:marRight w:val="0"/>
          <w:marTop w:val="255"/>
          <w:marBottom w:val="255"/>
          <w:divBdr>
            <w:top w:val="none" w:sz="0" w:space="0" w:color="auto"/>
            <w:left w:val="none" w:sz="0" w:space="0" w:color="auto"/>
            <w:bottom w:val="none" w:sz="0" w:space="0" w:color="auto"/>
            <w:right w:val="none" w:sz="0" w:space="0" w:color="auto"/>
          </w:divBdr>
          <w:divsChild>
            <w:div w:id="15817119">
              <w:marLeft w:val="0"/>
              <w:marRight w:val="0"/>
              <w:marTop w:val="0"/>
              <w:marBottom w:val="0"/>
              <w:divBdr>
                <w:top w:val="none" w:sz="0" w:space="0" w:color="auto"/>
                <w:left w:val="none" w:sz="0" w:space="0" w:color="auto"/>
                <w:bottom w:val="none" w:sz="0" w:space="0" w:color="auto"/>
                <w:right w:val="none" w:sz="0" w:space="0" w:color="auto"/>
              </w:divBdr>
            </w:div>
          </w:divsChild>
        </w:div>
        <w:div w:id="33237687">
          <w:marLeft w:val="0"/>
          <w:marRight w:val="0"/>
          <w:marTop w:val="255"/>
          <w:marBottom w:val="255"/>
          <w:divBdr>
            <w:top w:val="none" w:sz="0" w:space="0" w:color="auto"/>
            <w:left w:val="none" w:sz="0" w:space="0" w:color="auto"/>
            <w:bottom w:val="none" w:sz="0" w:space="0" w:color="auto"/>
            <w:right w:val="none" w:sz="0" w:space="0" w:color="auto"/>
          </w:divBdr>
          <w:divsChild>
            <w:div w:id="1633976032">
              <w:marLeft w:val="0"/>
              <w:marRight w:val="0"/>
              <w:marTop w:val="0"/>
              <w:marBottom w:val="0"/>
              <w:divBdr>
                <w:top w:val="none" w:sz="0" w:space="0" w:color="auto"/>
                <w:left w:val="none" w:sz="0" w:space="0" w:color="auto"/>
                <w:bottom w:val="none" w:sz="0" w:space="0" w:color="auto"/>
                <w:right w:val="none" w:sz="0" w:space="0" w:color="auto"/>
              </w:divBdr>
              <w:divsChild>
                <w:div w:id="185875890">
                  <w:blockQuote w:val="1"/>
                  <w:marLeft w:val="360"/>
                  <w:marRight w:val="360"/>
                  <w:marTop w:val="240"/>
                  <w:marBottom w:val="240"/>
                  <w:divBdr>
                    <w:top w:val="none" w:sz="0" w:space="0" w:color="auto"/>
                    <w:left w:val="none" w:sz="0" w:space="0" w:color="auto"/>
                    <w:bottom w:val="none" w:sz="0" w:space="0" w:color="auto"/>
                    <w:right w:val="none" w:sz="0" w:space="0" w:color="auto"/>
                  </w:divBdr>
                </w:div>
              </w:divsChild>
            </w:div>
          </w:divsChild>
        </w:div>
        <w:div w:id="102920731">
          <w:marLeft w:val="0"/>
          <w:marRight w:val="0"/>
          <w:marTop w:val="255"/>
          <w:marBottom w:val="255"/>
          <w:divBdr>
            <w:top w:val="none" w:sz="0" w:space="0" w:color="auto"/>
            <w:left w:val="none" w:sz="0" w:space="0" w:color="auto"/>
            <w:bottom w:val="none" w:sz="0" w:space="0" w:color="auto"/>
            <w:right w:val="none" w:sz="0" w:space="0" w:color="auto"/>
          </w:divBdr>
          <w:divsChild>
            <w:div w:id="1303190250">
              <w:marLeft w:val="0"/>
              <w:marRight w:val="0"/>
              <w:marTop w:val="0"/>
              <w:marBottom w:val="0"/>
              <w:divBdr>
                <w:top w:val="none" w:sz="0" w:space="0" w:color="auto"/>
                <w:left w:val="none" w:sz="0" w:space="0" w:color="auto"/>
                <w:bottom w:val="none" w:sz="0" w:space="0" w:color="auto"/>
                <w:right w:val="none" w:sz="0" w:space="0" w:color="auto"/>
              </w:divBdr>
            </w:div>
          </w:divsChild>
        </w:div>
        <w:div w:id="1405033226">
          <w:marLeft w:val="0"/>
          <w:marRight w:val="0"/>
          <w:marTop w:val="255"/>
          <w:marBottom w:val="255"/>
          <w:divBdr>
            <w:top w:val="none" w:sz="0" w:space="0" w:color="auto"/>
            <w:left w:val="none" w:sz="0" w:space="0" w:color="auto"/>
            <w:bottom w:val="none" w:sz="0" w:space="0" w:color="auto"/>
            <w:right w:val="none" w:sz="0" w:space="0" w:color="auto"/>
          </w:divBdr>
          <w:divsChild>
            <w:div w:id="152766763">
              <w:marLeft w:val="0"/>
              <w:marRight w:val="0"/>
              <w:marTop w:val="0"/>
              <w:marBottom w:val="0"/>
              <w:divBdr>
                <w:top w:val="none" w:sz="0" w:space="0" w:color="auto"/>
                <w:left w:val="none" w:sz="0" w:space="0" w:color="auto"/>
                <w:bottom w:val="none" w:sz="0" w:space="0" w:color="auto"/>
                <w:right w:val="none" w:sz="0" w:space="0" w:color="auto"/>
              </w:divBdr>
            </w:div>
          </w:divsChild>
        </w:div>
        <w:div w:id="1911386253">
          <w:marLeft w:val="0"/>
          <w:marRight w:val="0"/>
          <w:marTop w:val="255"/>
          <w:marBottom w:val="255"/>
          <w:divBdr>
            <w:top w:val="none" w:sz="0" w:space="0" w:color="auto"/>
            <w:left w:val="none" w:sz="0" w:space="0" w:color="auto"/>
            <w:bottom w:val="none" w:sz="0" w:space="0" w:color="auto"/>
            <w:right w:val="none" w:sz="0" w:space="0" w:color="auto"/>
          </w:divBdr>
          <w:divsChild>
            <w:div w:id="1623612215">
              <w:marLeft w:val="0"/>
              <w:marRight w:val="0"/>
              <w:marTop w:val="0"/>
              <w:marBottom w:val="0"/>
              <w:divBdr>
                <w:top w:val="none" w:sz="0" w:space="0" w:color="auto"/>
                <w:left w:val="none" w:sz="0" w:space="0" w:color="auto"/>
                <w:bottom w:val="none" w:sz="0" w:space="0" w:color="auto"/>
                <w:right w:val="none" w:sz="0" w:space="0" w:color="auto"/>
              </w:divBdr>
            </w:div>
          </w:divsChild>
        </w:div>
        <w:div w:id="1712027307">
          <w:marLeft w:val="0"/>
          <w:marRight w:val="0"/>
          <w:marTop w:val="255"/>
          <w:marBottom w:val="255"/>
          <w:divBdr>
            <w:top w:val="none" w:sz="0" w:space="0" w:color="auto"/>
            <w:left w:val="none" w:sz="0" w:space="0" w:color="auto"/>
            <w:bottom w:val="none" w:sz="0" w:space="0" w:color="auto"/>
            <w:right w:val="none" w:sz="0" w:space="0" w:color="auto"/>
          </w:divBdr>
          <w:divsChild>
            <w:div w:id="761728063">
              <w:marLeft w:val="0"/>
              <w:marRight w:val="0"/>
              <w:marTop w:val="0"/>
              <w:marBottom w:val="0"/>
              <w:divBdr>
                <w:top w:val="none" w:sz="0" w:space="0" w:color="auto"/>
                <w:left w:val="none" w:sz="0" w:space="0" w:color="auto"/>
                <w:bottom w:val="none" w:sz="0" w:space="0" w:color="auto"/>
                <w:right w:val="none" w:sz="0" w:space="0" w:color="auto"/>
              </w:divBdr>
            </w:div>
          </w:divsChild>
        </w:div>
        <w:div w:id="1724523410">
          <w:marLeft w:val="0"/>
          <w:marRight w:val="0"/>
          <w:marTop w:val="255"/>
          <w:marBottom w:val="255"/>
          <w:divBdr>
            <w:top w:val="none" w:sz="0" w:space="0" w:color="auto"/>
            <w:left w:val="none" w:sz="0" w:space="0" w:color="auto"/>
            <w:bottom w:val="none" w:sz="0" w:space="0" w:color="auto"/>
            <w:right w:val="none" w:sz="0" w:space="0" w:color="auto"/>
          </w:divBdr>
          <w:divsChild>
            <w:div w:id="784615442">
              <w:marLeft w:val="0"/>
              <w:marRight w:val="0"/>
              <w:marTop w:val="0"/>
              <w:marBottom w:val="0"/>
              <w:divBdr>
                <w:top w:val="none" w:sz="0" w:space="0" w:color="auto"/>
                <w:left w:val="none" w:sz="0" w:space="0" w:color="auto"/>
                <w:bottom w:val="none" w:sz="0" w:space="0" w:color="auto"/>
                <w:right w:val="none" w:sz="0" w:space="0" w:color="auto"/>
              </w:divBdr>
            </w:div>
          </w:divsChild>
        </w:div>
        <w:div w:id="1353915039">
          <w:marLeft w:val="0"/>
          <w:marRight w:val="0"/>
          <w:marTop w:val="255"/>
          <w:marBottom w:val="255"/>
          <w:divBdr>
            <w:top w:val="none" w:sz="0" w:space="0" w:color="auto"/>
            <w:left w:val="none" w:sz="0" w:space="0" w:color="auto"/>
            <w:bottom w:val="none" w:sz="0" w:space="0" w:color="auto"/>
            <w:right w:val="none" w:sz="0" w:space="0" w:color="auto"/>
          </w:divBdr>
          <w:divsChild>
            <w:div w:id="9494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www.landinfo.com/services_vector.htm" TargetMode="External"/><Relationship Id="rId1" Type="http://schemas.openxmlformats.org/officeDocument/2006/relationships/hyperlink" Target="https://en.wikipedia.org/wiki/Feature_extraction"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en.wikipedia.org/wiki/Map" TargetMode="External"/><Relationship Id="rId13" Type="http://schemas.microsoft.com/office/2011/relationships/commentsExtended" Target="commentsExtended.xml"/><Relationship Id="rId18" Type="http://schemas.openxmlformats.org/officeDocument/2006/relationships/image" Target="media/image4.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www.ordnancesurvey.co.uk/business-government/products/terrain-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Early_world_maps" TargetMode="External"/><Relationship Id="rId5" Type="http://schemas.openxmlformats.org/officeDocument/2006/relationships/styles" Target="styles.xml"/><Relationship Id="rId15" Type="http://schemas.microsoft.com/office/2018/08/relationships/commentsExtensible" Target="commentsExtensible.xml"/><Relationship Id="rId10" Type="http://schemas.openxmlformats.org/officeDocument/2006/relationships/image" Target="media/image2.jpg"/><Relationship Id="rId19" Type="http://schemas.openxmlformats.org/officeDocument/2006/relationships/image" Target="media/image5.jpg"/><Relationship Id="rId4" Type="http://schemas.openxmlformats.org/officeDocument/2006/relationships/numbering" Target="numbering.xml"/><Relationship Id="rId9" Type="http://schemas.openxmlformats.org/officeDocument/2006/relationships/image" Target="media/image1.jpg"/><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BC7460C9797454D95862CA5B926F574" ma:contentTypeVersion="4" ma:contentTypeDescription="Create a new document." ma:contentTypeScope="" ma:versionID="3ab8ca6597af33881f62af593af5f9ef">
  <xsd:schema xmlns:xsd="http://www.w3.org/2001/XMLSchema" xmlns:xs="http://www.w3.org/2001/XMLSchema" xmlns:p="http://schemas.microsoft.com/office/2006/metadata/properties" xmlns:ns2="79be33b0-3055-4de2-bc61-5c31bfba094d" targetNamespace="http://schemas.microsoft.com/office/2006/metadata/properties" ma:root="true" ma:fieldsID="aff80a97da5f4c98b772cb6f119831fc" ns2:_="">
    <xsd:import namespace="79be33b0-3055-4de2-bc61-5c31bfba094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e33b0-3055-4de2-bc61-5c31bfba09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7C6FA9-8910-43BB-9813-11D31EE40C98}">
  <ds:schemaRefs>
    <ds:schemaRef ds:uri="http://schemas.microsoft.com/sharepoint/v3/contenttype/forms"/>
  </ds:schemaRefs>
</ds:datastoreItem>
</file>

<file path=customXml/itemProps2.xml><?xml version="1.0" encoding="utf-8"?>
<ds:datastoreItem xmlns:ds="http://schemas.openxmlformats.org/officeDocument/2006/customXml" ds:itemID="{72393FDC-5A5A-4AA8-B142-D5F14EA7BA3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57D3C2E-682A-4447-BCA9-B843CCCAD7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e33b0-3055-4de2-bc61-5c31bfba09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2552</Words>
  <Characters>14550</Characters>
  <Application>Microsoft Office Word</Application>
  <DocSecurity>0</DocSecurity>
  <Lines>121</Lines>
  <Paragraphs>34</Paragraphs>
  <ScaleCrop>false</ScaleCrop>
  <Company/>
  <LinksUpToDate>false</LinksUpToDate>
  <CharactersWithSpaces>17068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Spike</dc:creator>
  <cp:keywords/>
  <dc:description/>
  <cp:lastModifiedBy>John Hoopes</cp:lastModifiedBy>
  <cp:revision>26</cp:revision>
  <dcterms:created xsi:type="dcterms:W3CDTF">2021-01-18T09:23:00Z</dcterms:created>
  <dcterms:modified xsi:type="dcterms:W3CDTF">2021-02-18T12:53:00Z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0x010100CBC7460C9797454D95862CA5B926F574</vt:lpwstr>
  </property>
</Properties>
</file>